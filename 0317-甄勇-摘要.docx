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bCs/>
          <w:sz w:val="32"/>
          <w:szCs w:val="32"/>
        </w:rPr>
        <w:t>基于</w:t>
      </w:r>
      <w:del w:id="0" w:author="alan" w:date="2018-03-17T23:12:56Z">
        <w:r>
          <w:rPr>
            <w:rFonts w:ascii="黑体" w:eastAsia="黑体"/>
            <w:bCs/>
            <w:sz w:val="32"/>
            <w:szCs w:val="32"/>
          </w:rPr>
          <w:delText>渔船</w:delText>
        </w:r>
      </w:del>
      <w:ins w:id="1" w:author="alan" w:date="2018-03-17T23:12:56Z">
        <w:r>
          <w:rPr>
            <w:rFonts w:hint="eastAsia" w:ascii="黑体" w:eastAsia="黑体"/>
            <w:bCs/>
            <w:sz w:val="32"/>
            <w:szCs w:val="32"/>
            <w:lang w:eastAsia="zh-CN"/>
          </w:rPr>
          <w:t>渔业船舶</w:t>
        </w:r>
      </w:ins>
      <w:r>
        <w:rPr>
          <w:rFonts w:ascii="黑体" w:eastAsia="黑体"/>
          <w:bCs/>
          <w:sz w:val="32"/>
          <w:szCs w:val="32"/>
        </w:rPr>
        <w:t>轨迹数据的</w:t>
      </w:r>
      <w:r>
        <w:rPr>
          <w:rFonts w:hint="eastAsia" w:ascii="黑体" w:eastAsia="黑体"/>
          <w:sz w:val="32"/>
          <w:szCs w:val="32"/>
        </w:rPr>
        <w:t>海洋捕捞规律挖掘</w:t>
      </w:r>
      <w:r>
        <w:commentReference w:id="0"/>
      </w:r>
      <w:r>
        <w:rPr>
          <w:rFonts w:hint="eastAsia" w:ascii="黑体" w:eastAsia="黑体"/>
          <w:sz w:val="32"/>
          <w:szCs w:val="32"/>
        </w:rPr>
        <w:t>研究与实现</w:t>
      </w:r>
    </w:p>
    <w:p>
      <w:pPr>
        <w:spacing w:line="360" w:lineRule="auto"/>
        <w:jc w:val="center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摘  要</w:t>
      </w:r>
    </w:p>
    <w:p>
      <w:p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近年来，渔业船舶监控系统（VMS）在全球范围进行了广泛部署。最初服务于渔业航行安全，如今已成为观察</w:t>
      </w:r>
      <w:del w:id="2" w:author="alan" w:date="2018-03-17T23:12:56Z">
        <w:r>
          <w:rPr>
            <w:rFonts w:ascii="Times New Roman" w:hAnsi="Times New Roman" w:cs="Times New Roman"/>
            <w:szCs w:val="24"/>
          </w:rPr>
          <w:delText>渔船</w:delText>
        </w:r>
      </w:del>
      <w:ins w:id="3" w:author="alan" w:date="2018-03-17T23:12:56Z">
        <w:r>
          <w:rPr>
            <w:rFonts w:hint="eastAsia" w:ascii="Times New Roman" w:hAnsi="Times New Roman" w:cs="Times New Roman"/>
            <w:szCs w:val="24"/>
            <w:lang w:eastAsia="zh-CN"/>
          </w:rPr>
          <w:t>渔业船舶</w:t>
        </w:r>
      </w:ins>
      <w:r>
        <w:rPr>
          <w:rFonts w:ascii="Times New Roman" w:hAnsi="Times New Roman" w:cs="Times New Roman"/>
          <w:szCs w:val="24"/>
        </w:rPr>
        <w:t>运动、分析渔业资源变化、预测渔业经济产量的有力工具。它记录了</w:t>
      </w:r>
      <w:del w:id="4" w:author="alan" w:date="2018-03-17T23:12:56Z">
        <w:r>
          <w:rPr>
            <w:rFonts w:ascii="Times New Roman" w:hAnsi="Times New Roman" w:cs="Times New Roman"/>
            <w:szCs w:val="24"/>
          </w:rPr>
          <w:delText>渔船</w:delText>
        </w:r>
      </w:del>
      <w:ins w:id="5" w:author="alan" w:date="2018-03-17T23:12:56Z">
        <w:r>
          <w:rPr>
            <w:rFonts w:hint="eastAsia" w:ascii="Times New Roman" w:hAnsi="Times New Roman" w:cs="Times New Roman"/>
            <w:szCs w:val="24"/>
            <w:lang w:eastAsia="zh-CN"/>
          </w:rPr>
          <w:t>渔业船舶</w:t>
        </w:r>
      </w:ins>
      <w:del w:id="6" w:author="alan" w:date="2018-03-17T23:13:08Z">
        <w:r>
          <w:rPr>
            <w:rFonts w:ascii="Times New Roman" w:hAnsi="Times New Roman" w:cs="Times New Roman"/>
            <w:szCs w:val="24"/>
          </w:rPr>
          <w:delText>的</w:delText>
        </w:r>
      </w:del>
      <w:r>
        <w:rPr>
          <w:rFonts w:ascii="Times New Roman" w:hAnsi="Times New Roman" w:cs="Times New Roman"/>
          <w:szCs w:val="24"/>
        </w:rPr>
        <w:t>轨迹数据</w:t>
      </w:r>
      <w:r>
        <w:rPr>
          <w:rFonts w:hint="eastAsia" w:ascii="Times New Roman" w:hAnsi="Times New Roman" w:cs="Times New Roman"/>
          <w:szCs w:val="24"/>
        </w:rPr>
        <w:t>，</w:t>
      </w:r>
      <w:r>
        <w:rPr>
          <w:rFonts w:ascii="Times New Roman" w:hAnsi="Times New Roman" w:cs="Times New Roman"/>
          <w:szCs w:val="24"/>
        </w:rPr>
        <w:t>研究者们利用这些数据对捕捞努力量、渔业资源时空变化、渔民行为特点、海洋环境保护等问题进行了探索。</w:t>
      </w:r>
    </w:p>
    <w:p>
      <w:pPr>
        <w:spacing w:line="360" w:lineRule="auto"/>
        <w:ind w:firstLine="420"/>
        <w:rPr>
          <w:ins w:id="7" w:author="alan" w:date="2018-03-17T23:14:41Z"/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由于这些研究都侧重于</w:t>
      </w:r>
      <w:del w:id="8" w:author="alan" w:date="2018-03-17T23:12:56Z">
        <w:r>
          <w:rPr>
            <w:rFonts w:ascii="Times New Roman" w:hAnsi="Times New Roman" w:cs="Times New Roman"/>
            <w:szCs w:val="24"/>
          </w:rPr>
          <w:delText>渔船</w:delText>
        </w:r>
      </w:del>
      <w:ins w:id="9" w:author="alan" w:date="2018-03-17T23:12:56Z">
        <w:r>
          <w:rPr>
            <w:rFonts w:hint="eastAsia" w:ascii="Times New Roman" w:hAnsi="Times New Roman" w:cs="Times New Roman"/>
            <w:szCs w:val="24"/>
            <w:lang w:eastAsia="zh-CN"/>
          </w:rPr>
          <w:t>渔业船舶</w:t>
        </w:r>
      </w:ins>
      <w:r>
        <w:rPr>
          <w:rFonts w:ascii="Times New Roman" w:hAnsi="Times New Roman" w:cs="Times New Roman"/>
          <w:szCs w:val="24"/>
        </w:rPr>
        <w:t>轨迹中的捕捞行为，而VMS数据本身并不包含区分不同行为的信息，</w:t>
      </w:r>
      <w:del w:id="10" w:author="alan" w:date="2018-03-17T23:13:21Z">
        <w:r>
          <w:rPr>
            <w:rFonts w:ascii="Times New Roman" w:hAnsi="Times New Roman" w:cs="Times New Roman"/>
            <w:szCs w:val="24"/>
            <w:lang w:val="en-US"/>
          </w:rPr>
          <w:delText>所以，</w:delText>
        </w:r>
      </w:del>
      <w:ins w:id="11" w:author="alan" w:date="2018-03-17T23:13:22Z">
        <w:r>
          <w:rPr>
            <w:rFonts w:hint="eastAsia" w:ascii="Times New Roman" w:hAnsi="Times New Roman" w:cs="Times New Roman"/>
            <w:szCs w:val="24"/>
            <w:lang w:val="en-US" w:eastAsia="zh-CN"/>
          </w:rPr>
          <w:t>因此</w:t>
        </w:r>
      </w:ins>
      <w:r>
        <w:rPr>
          <w:rFonts w:ascii="Times New Roman" w:hAnsi="Times New Roman" w:cs="Times New Roman"/>
          <w:szCs w:val="24"/>
        </w:rPr>
        <w:t>识别</w:t>
      </w:r>
      <w:del w:id="12" w:author="alan" w:date="2018-03-17T23:12:56Z">
        <w:r>
          <w:rPr>
            <w:rFonts w:ascii="Times New Roman" w:hAnsi="Times New Roman" w:cs="Times New Roman"/>
            <w:szCs w:val="24"/>
          </w:rPr>
          <w:delText>渔船</w:delText>
        </w:r>
      </w:del>
      <w:ins w:id="13" w:author="alan" w:date="2018-03-17T23:12:56Z">
        <w:r>
          <w:rPr>
            <w:rFonts w:hint="eastAsia" w:ascii="Times New Roman" w:hAnsi="Times New Roman" w:cs="Times New Roman"/>
            <w:szCs w:val="24"/>
            <w:lang w:eastAsia="zh-CN"/>
          </w:rPr>
          <w:t>渔业船舶</w:t>
        </w:r>
      </w:ins>
      <w:r>
        <w:rPr>
          <w:rFonts w:ascii="Times New Roman" w:hAnsi="Times New Roman" w:cs="Times New Roman"/>
          <w:szCs w:val="24"/>
        </w:rPr>
        <w:t>的捕捞行为是一个首要问题。</w:t>
      </w:r>
      <w:r>
        <w:commentReference w:id="1"/>
      </w:r>
      <w:r>
        <w:rPr>
          <w:rFonts w:ascii="Times New Roman" w:hAnsi="Times New Roman" w:cs="Times New Roman"/>
          <w:szCs w:val="24"/>
        </w:rPr>
        <w:t>为了解决这个问题，此前的研究或者利用</w:t>
      </w:r>
      <w:del w:id="14" w:author="alan" w:date="2018-03-17T23:12:56Z">
        <w:r>
          <w:rPr>
            <w:rFonts w:ascii="Times New Roman" w:hAnsi="Times New Roman" w:cs="Times New Roman"/>
            <w:szCs w:val="24"/>
          </w:rPr>
          <w:delText>渔船</w:delText>
        </w:r>
      </w:del>
      <w:ins w:id="15" w:author="alan" w:date="2018-03-17T23:12:56Z">
        <w:r>
          <w:rPr>
            <w:rFonts w:hint="eastAsia" w:ascii="Times New Roman" w:hAnsi="Times New Roman" w:cs="Times New Roman"/>
            <w:szCs w:val="24"/>
            <w:lang w:eastAsia="zh-CN"/>
          </w:rPr>
          <w:t>渔业船舶</w:t>
        </w:r>
      </w:ins>
      <w:r>
        <w:rPr>
          <w:rFonts w:ascii="Times New Roman" w:hAnsi="Times New Roman" w:cs="Times New Roman"/>
          <w:szCs w:val="24"/>
        </w:rPr>
        <w:t>速度的变化，或者利用航海日志等辅助信息。本文中提出了</w:t>
      </w:r>
      <w:del w:id="16" w:author="alan" w:date="2018-03-17T23:12:56Z">
        <w:r>
          <w:rPr>
            <w:rFonts w:ascii="Times New Roman" w:hAnsi="Times New Roman" w:cs="Times New Roman"/>
            <w:szCs w:val="24"/>
          </w:rPr>
          <w:delText>渔船</w:delText>
        </w:r>
      </w:del>
      <w:ins w:id="17" w:author="alan" w:date="2018-03-17T23:12:56Z">
        <w:r>
          <w:rPr>
            <w:rFonts w:hint="eastAsia" w:ascii="Times New Roman" w:hAnsi="Times New Roman" w:cs="Times New Roman"/>
            <w:szCs w:val="24"/>
            <w:lang w:eastAsia="zh-CN"/>
          </w:rPr>
          <w:t>渔业船舶</w:t>
        </w:r>
      </w:ins>
      <w:r>
        <w:rPr>
          <w:rFonts w:ascii="Times New Roman" w:hAnsi="Times New Roman" w:cs="Times New Roman"/>
          <w:szCs w:val="24"/>
        </w:rPr>
        <w:t>捕捞行为识别算法，</w:t>
      </w:r>
      <w:ins w:id="18" w:author="alan" w:date="2018-03-17T23:14:18Z">
        <w:r>
          <w:rPr>
            <w:rFonts w:ascii="Times New Roman" w:hAnsi="Times New Roman" w:cs="Times New Roman"/>
            <w:szCs w:val="24"/>
          </w:rPr>
          <w:t>仅用到VMS轨迹数据，不依靠其他辅助信息</w:t>
        </w:r>
      </w:ins>
      <w:ins w:id="19" w:author="alan" w:date="2018-03-17T23:14:22Z">
        <w:r>
          <w:rPr>
            <w:rFonts w:hint="eastAsia" w:ascii="Times New Roman" w:hAnsi="Times New Roman" w:cs="Times New Roman"/>
            <w:szCs w:val="24"/>
            <w:lang w:eastAsia="zh-CN"/>
          </w:rPr>
          <w:t>，</w:t>
        </w:r>
      </w:ins>
      <w:r>
        <w:rPr>
          <w:rFonts w:ascii="Times New Roman" w:hAnsi="Times New Roman" w:cs="Times New Roman"/>
          <w:szCs w:val="24"/>
        </w:rPr>
        <w:t>利用</w:t>
      </w:r>
      <w:del w:id="20" w:author="alan" w:date="2018-03-17T23:14:25Z">
        <w:r>
          <w:rPr>
            <w:rFonts w:ascii="Times New Roman" w:hAnsi="Times New Roman" w:cs="Times New Roman"/>
            <w:szCs w:val="24"/>
            <w:lang w:val="en-US"/>
          </w:rPr>
          <w:delText>图像处理方法</w:delText>
        </w:r>
      </w:del>
      <w:ins w:id="21" w:author="alan" w:date="2018-03-17T23:14:27Z">
        <w:r>
          <w:rPr>
            <w:rFonts w:hint="eastAsia" w:ascii="Times New Roman" w:hAnsi="Times New Roman" w:cs="Times New Roman"/>
            <w:szCs w:val="24"/>
            <w:lang w:val="en-US" w:eastAsia="zh-CN"/>
          </w:rPr>
          <w:t>形态学</w:t>
        </w:r>
      </w:ins>
      <w:ins w:id="22" w:author="alan" w:date="2018-03-17T23:14:28Z">
        <w:r>
          <w:rPr>
            <w:rFonts w:hint="eastAsia" w:ascii="Times New Roman" w:hAnsi="Times New Roman" w:cs="Times New Roman"/>
            <w:szCs w:val="24"/>
            <w:lang w:val="en-US" w:eastAsia="zh-CN"/>
          </w:rPr>
          <w:t>方法</w:t>
        </w:r>
      </w:ins>
      <w:r>
        <w:rPr>
          <w:rFonts w:ascii="Times New Roman" w:hAnsi="Times New Roman" w:cs="Times New Roman"/>
          <w:szCs w:val="24"/>
        </w:rPr>
        <w:t>识别</w:t>
      </w:r>
      <w:del w:id="23" w:author="alan" w:date="2018-03-17T23:12:56Z">
        <w:r>
          <w:rPr>
            <w:rFonts w:ascii="Times New Roman" w:hAnsi="Times New Roman" w:cs="Times New Roman"/>
            <w:szCs w:val="24"/>
          </w:rPr>
          <w:delText>渔船</w:delText>
        </w:r>
      </w:del>
      <w:ins w:id="24" w:author="alan" w:date="2018-03-17T23:12:56Z">
        <w:r>
          <w:rPr>
            <w:rFonts w:hint="eastAsia" w:ascii="Times New Roman" w:hAnsi="Times New Roman" w:cs="Times New Roman"/>
            <w:szCs w:val="24"/>
            <w:lang w:eastAsia="zh-CN"/>
          </w:rPr>
          <w:t>渔业船舶</w:t>
        </w:r>
      </w:ins>
      <w:r>
        <w:rPr>
          <w:rFonts w:ascii="Times New Roman" w:hAnsi="Times New Roman" w:cs="Times New Roman"/>
          <w:szCs w:val="24"/>
        </w:rPr>
        <w:t>的捕捞作业轨迹。</w:t>
      </w:r>
      <w:del w:id="25" w:author="alan" w:date="2018-03-17T23:14:37Z">
        <w:r>
          <w:rPr>
            <w:rFonts w:ascii="Times New Roman" w:hAnsi="Times New Roman" w:cs="Times New Roman"/>
            <w:szCs w:val="24"/>
          </w:rPr>
          <w:delText>该方法</w:delText>
        </w:r>
      </w:del>
    </w:p>
    <w:p>
      <w:pPr>
        <w:spacing w:line="360" w:lineRule="auto"/>
        <w:ind w:firstLine="420"/>
        <w:rPr>
          <w:rFonts w:ascii="Times New Roman" w:hAnsi="Times New Roman" w:cs="Times New Roman"/>
          <w:szCs w:val="24"/>
        </w:rPr>
      </w:pPr>
      <w:del w:id="26" w:author="alan" w:date="2018-03-17T23:14:16Z">
        <w:r>
          <w:rPr>
            <w:rFonts w:ascii="Times New Roman" w:hAnsi="Times New Roman" w:cs="Times New Roman"/>
            <w:szCs w:val="24"/>
          </w:rPr>
          <w:delText>仅用到VMS轨迹数据，不依靠其他辅助信息。</w:delText>
        </w:r>
      </w:del>
      <w:r>
        <w:rPr>
          <w:rFonts w:ascii="Times New Roman" w:hAnsi="Times New Roman" w:cs="Times New Roman"/>
          <w:szCs w:val="24"/>
        </w:rPr>
        <w:t>本文使用的数据来自于浙江省温州市海洋渔业安全救助信息中心，收集了中国东海自2014年4月1日起至2016年6月30日止31条单拖</w:t>
      </w:r>
      <w:del w:id="27" w:author="alan" w:date="2018-03-17T23:12:56Z">
        <w:r>
          <w:rPr>
            <w:rFonts w:ascii="Times New Roman" w:hAnsi="Times New Roman" w:cs="Times New Roman"/>
            <w:szCs w:val="24"/>
          </w:rPr>
          <w:delText>渔船</w:delText>
        </w:r>
      </w:del>
      <w:ins w:id="28" w:author="alan" w:date="2018-03-17T23:12:56Z">
        <w:r>
          <w:rPr>
            <w:rFonts w:hint="eastAsia" w:ascii="Times New Roman" w:hAnsi="Times New Roman" w:cs="Times New Roman"/>
            <w:szCs w:val="24"/>
            <w:lang w:eastAsia="zh-CN"/>
          </w:rPr>
          <w:t>渔业船舶</w:t>
        </w:r>
      </w:ins>
      <w:r>
        <w:rPr>
          <w:rFonts w:ascii="Times New Roman" w:hAnsi="Times New Roman" w:cs="Times New Roman"/>
          <w:szCs w:val="24"/>
        </w:rPr>
        <w:t>共2,595,004条记录</w:t>
      </w:r>
      <w:del w:id="29" w:author="alan" w:date="2018-03-17T23:14:55Z">
        <w:r>
          <w:rPr>
            <w:rFonts w:ascii="Times New Roman" w:hAnsi="Times New Roman" w:cs="Times New Roman"/>
            <w:szCs w:val="24"/>
          </w:rPr>
          <w:delText>，</w:delText>
        </w:r>
      </w:del>
      <w:r>
        <w:rPr>
          <w:rFonts w:ascii="Times New Roman" w:hAnsi="Times New Roman" w:cs="Times New Roman"/>
          <w:szCs w:val="24"/>
        </w:rPr>
        <w:t>以及对应时</w:t>
      </w:r>
      <w:ins w:id="30" w:author="alan" w:date="2018-03-17T23:15:00Z">
        <w:r>
          <w:rPr>
            <w:rFonts w:hint="eastAsia" w:ascii="Times New Roman" w:hAnsi="Times New Roman" w:cs="Times New Roman"/>
            <w:szCs w:val="24"/>
            <w:lang w:val="en-US" w:eastAsia="zh-CN"/>
          </w:rPr>
          <w:t>段</w:t>
        </w:r>
      </w:ins>
      <w:del w:id="31" w:author="alan" w:date="2018-03-17T23:14:59Z">
        <w:r>
          <w:rPr>
            <w:rFonts w:ascii="Times New Roman" w:hAnsi="Times New Roman" w:cs="Times New Roman"/>
            <w:szCs w:val="24"/>
          </w:rPr>
          <w:delText>间</w:delText>
        </w:r>
      </w:del>
      <w:r>
        <w:rPr>
          <w:rFonts w:ascii="Times New Roman" w:hAnsi="Times New Roman" w:cs="Times New Roman"/>
          <w:szCs w:val="24"/>
        </w:rPr>
        <w:t>的渔业产量数据。通过以捕捞时间捕捞距离与产量对比，Pearson相关系数分别为89.80%和82.11%，验证了</w:t>
      </w:r>
      <w:ins w:id="32" w:author="alan" w:date="2018-03-17T23:15:06Z">
        <w:r>
          <w:rPr>
            <w:rFonts w:hint="eastAsia" w:ascii="Times New Roman" w:hAnsi="Times New Roman" w:cs="Times New Roman"/>
            <w:szCs w:val="24"/>
            <w:lang w:val="en-US" w:eastAsia="zh-CN"/>
          </w:rPr>
          <w:t>所提出的</w:t>
        </w:r>
      </w:ins>
      <w:ins w:id="33" w:author="alan" w:date="2018-03-17T23:15:09Z">
        <w:r>
          <w:rPr>
            <w:rFonts w:hint="eastAsia" w:ascii="Times New Roman" w:hAnsi="Times New Roman" w:cs="Times New Roman"/>
            <w:szCs w:val="24"/>
            <w:lang w:val="en-US" w:eastAsia="zh-CN"/>
          </w:rPr>
          <w:t>渔业船舶</w:t>
        </w:r>
      </w:ins>
      <w:ins w:id="34" w:author="alan" w:date="2018-03-17T23:15:11Z">
        <w:r>
          <w:rPr>
            <w:rFonts w:hint="eastAsia" w:ascii="Times New Roman" w:hAnsi="Times New Roman" w:cs="Times New Roman"/>
            <w:szCs w:val="24"/>
            <w:lang w:val="en-US" w:eastAsia="zh-CN"/>
          </w:rPr>
          <w:t>捕捞行为识别</w:t>
        </w:r>
      </w:ins>
      <w:r>
        <w:rPr>
          <w:rFonts w:ascii="Times New Roman" w:hAnsi="Times New Roman" w:cs="Times New Roman"/>
          <w:szCs w:val="24"/>
        </w:rPr>
        <w:t>算法的准确性。</w:t>
      </w:r>
    </w:p>
    <w:p>
      <w:pPr>
        <w:spacing w:line="360" w:lineRule="auto"/>
        <w:ind w:firstLine="420"/>
        <w:rPr>
          <w:rFonts w:ascii="Times New Roman" w:hAnsi="Times New Roman" w:cs="Times New Roman"/>
          <w:szCs w:val="24"/>
        </w:rPr>
      </w:pPr>
      <w:del w:id="35" w:author="alan" w:date="2018-03-17T23:15:20Z">
        <w:r>
          <w:rPr>
            <w:rFonts w:hint="eastAsia" w:ascii="Times New Roman" w:hAnsi="Times New Roman" w:cs="Times New Roman"/>
            <w:szCs w:val="24"/>
            <w:lang w:val="en-US"/>
          </w:rPr>
          <w:delText>虽然已经有大量针对VMS数据的分析</w:delText>
        </w:r>
      </w:del>
      <w:del w:id="36" w:author="alan" w:date="2018-03-17T23:15:20Z">
        <w:r>
          <w:rPr>
            <w:rFonts w:ascii="Times New Roman" w:hAnsi="Times New Roman" w:cs="Times New Roman"/>
            <w:szCs w:val="24"/>
            <w:lang w:val="en-US"/>
          </w:rPr>
          <w:delText>，</w:delText>
        </w:r>
      </w:del>
      <w:ins w:id="37" w:author="alan" w:date="2018-03-17T23:15:21Z">
        <w:r>
          <w:rPr>
            <w:rFonts w:hint="eastAsia" w:ascii="Times New Roman" w:hAnsi="Times New Roman" w:cs="Times New Roman"/>
            <w:szCs w:val="24"/>
            <w:lang w:val="en-US" w:eastAsia="zh-CN"/>
          </w:rPr>
          <w:t>此外，</w:t>
        </w:r>
      </w:ins>
      <w:del w:id="38" w:author="alan" w:date="2018-03-17T23:15:25Z">
        <w:r>
          <w:rPr>
            <w:rFonts w:ascii="Times New Roman" w:hAnsi="Times New Roman" w:cs="Times New Roman"/>
            <w:szCs w:val="24"/>
          </w:rPr>
          <w:delText>研究</w:delText>
        </w:r>
      </w:del>
      <w:del w:id="39" w:author="alan" w:date="2018-03-17T23:15:26Z">
        <w:r>
          <w:rPr>
            <w:rFonts w:ascii="Times New Roman" w:hAnsi="Times New Roman" w:cs="Times New Roman"/>
            <w:szCs w:val="24"/>
          </w:rPr>
          <w:delText>者们</w:delText>
        </w:r>
      </w:del>
      <w:ins w:id="40" w:author="alan" w:date="2018-03-17T23:15:29Z">
        <w:r>
          <w:rPr>
            <w:rFonts w:hint="eastAsia" w:ascii="Times New Roman" w:hAnsi="Times New Roman" w:cs="Times New Roman"/>
            <w:szCs w:val="24"/>
            <w:lang w:val="en-US" w:eastAsia="zh-CN"/>
          </w:rPr>
          <w:t>以前的</w:t>
        </w:r>
      </w:ins>
      <w:ins w:id="41" w:author="alan" w:date="2018-03-17T23:15:30Z">
        <w:r>
          <w:rPr>
            <w:rFonts w:hint="eastAsia" w:ascii="Times New Roman" w:hAnsi="Times New Roman" w:cs="Times New Roman"/>
            <w:szCs w:val="24"/>
            <w:lang w:val="en-US" w:eastAsia="zh-CN"/>
          </w:rPr>
          <w:t>VMS</w:t>
        </w:r>
      </w:ins>
      <w:ins w:id="42" w:author="alan" w:date="2018-03-17T23:15:31Z">
        <w:r>
          <w:rPr>
            <w:rFonts w:hint="eastAsia" w:ascii="Times New Roman" w:hAnsi="Times New Roman" w:cs="Times New Roman"/>
            <w:szCs w:val="24"/>
            <w:lang w:val="en-US" w:eastAsia="zh-CN"/>
          </w:rPr>
          <w:t>数据</w:t>
        </w:r>
      </w:ins>
      <w:ins w:id="43" w:author="alan" w:date="2018-03-17T23:15:32Z">
        <w:r>
          <w:rPr>
            <w:rFonts w:hint="eastAsia" w:ascii="Times New Roman" w:hAnsi="Times New Roman" w:cs="Times New Roman"/>
            <w:szCs w:val="24"/>
            <w:lang w:val="en-US" w:eastAsia="zh-CN"/>
          </w:rPr>
          <w:t>分析</w:t>
        </w:r>
      </w:ins>
      <w:ins w:id="44" w:author="alan" w:date="2018-03-17T23:15:33Z">
        <w:r>
          <w:rPr>
            <w:rFonts w:hint="eastAsia" w:ascii="Times New Roman" w:hAnsi="Times New Roman" w:cs="Times New Roman"/>
            <w:szCs w:val="24"/>
            <w:lang w:val="en-US" w:eastAsia="zh-CN"/>
          </w:rPr>
          <w:t>研究</w:t>
        </w:r>
      </w:ins>
      <w:del w:id="45" w:author="alan" w:date="2018-03-17T23:15:34Z">
        <w:r>
          <w:rPr>
            <w:rFonts w:ascii="Times New Roman" w:hAnsi="Times New Roman" w:cs="Times New Roman"/>
            <w:szCs w:val="24"/>
          </w:rPr>
          <w:delText>往往</w:delText>
        </w:r>
      </w:del>
      <w:r>
        <w:rPr>
          <w:rFonts w:ascii="Times New Roman" w:hAnsi="Times New Roman" w:cs="Times New Roman"/>
          <w:szCs w:val="24"/>
        </w:rPr>
        <w:t>忽略了</w:t>
      </w:r>
      <w:del w:id="46" w:author="alan" w:date="2018-03-17T23:12:56Z">
        <w:r>
          <w:rPr>
            <w:rFonts w:ascii="Times New Roman" w:hAnsi="Times New Roman" w:cs="Times New Roman"/>
            <w:szCs w:val="24"/>
          </w:rPr>
          <w:delText>渔船</w:delText>
        </w:r>
      </w:del>
      <w:ins w:id="47" w:author="alan" w:date="2018-03-17T23:12:56Z">
        <w:r>
          <w:rPr>
            <w:rFonts w:hint="eastAsia" w:ascii="Times New Roman" w:hAnsi="Times New Roman" w:cs="Times New Roman"/>
            <w:szCs w:val="24"/>
            <w:lang w:eastAsia="zh-CN"/>
          </w:rPr>
          <w:t>渔业船舶</w:t>
        </w:r>
      </w:ins>
      <w:r>
        <w:rPr>
          <w:rFonts w:ascii="Times New Roman" w:hAnsi="Times New Roman" w:cs="Times New Roman"/>
          <w:szCs w:val="24"/>
        </w:rPr>
        <w:t>在捕捞</w:t>
      </w:r>
      <w:r>
        <w:rPr>
          <w:rFonts w:hint="eastAsia" w:ascii="Times New Roman" w:hAnsi="Times New Roman" w:cs="Times New Roman"/>
          <w:szCs w:val="24"/>
        </w:rPr>
        <w:t>区域</w:t>
      </w:r>
      <w:r>
        <w:rPr>
          <w:rFonts w:ascii="Times New Roman" w:hAnsi="Times New Roman" w:cs="Times New Roman"/>
          <w:szCs w:val="24"/>
        </w:rPr>
        <w:t>之间的航行轨迹。这种轨迹描述了捕捞区域之间的</w:t>
      </w:r>
      <w:ins w:id="48" w:author="alan" w:date="2018-03-17T23:15:46Z">
        <w:r>
          <w:rPr>
            <w:rFonts w:hint="eastAsia" w:ascii="Times New Roman" w:hAnsi="Times New Roman" w:cs="Times New Roman"/>
            <w:szCs w:val="24"/>
            <w:lang w:val="en-US" w:eastAsia="zh-CN"/>
          </w:rPr>
          <w:t>转换</w:t>
        </w:r>
      </w:ins>
      <w:r>
        <w:rPr>
          <w:rFonts w:ascii="Times New Roman" w:hAnsi="Times New Roman" w:cs="Times New Roman"/>
          <w:szCs w:val="24"/>
        </w:rPr>
        <w:t>联系，</w:t>
      </w:r>
      <w:del w:id="49" w:author="alan" w:date="2018-03-17T23:15:53Z">
        <w:r>
          <w:rPr>
            <w:rFonts w:ascii="Times New Roman" w:hAnsi="Times New Roman" w:cs="Times New Roman"/>
            <w:szCs w:val="24"/>
            <w:lang w:val="en-US"/>
          </w:rPr>
          <w:delText>可以作为</w:delText>
        </w:r>
      </w:del>
      <w:ins w:id="50" w:author="alan" w:date="2018-03-17T23:15:55Z">
        <w:r>
          <w:rPr>
            <w:rFonts w:hint="eastAsia" w:ascii="Times New Roman" w:hAnsi="Times New Roman" w:cs="Times New Roman"/>
            <w:szCs w:val="24"/>
            <w:lang w:val="en-US" w:eastAsia="zh-CN"/>
          </w:rPr>
          <w:t>表征</w:t>
        </w:r>
      </w:ins>
      <w:ins w:id="51" w:author="alan" w:date="2018-03-17T23:15:58Z">
        <w:r>
          <w:rPr>
            <w:rFonts w:hint="eastAsia" w:ascii="Times New Roman" w:hAnsi="Times New Roman" w:cs="Times New Roman"/>
            <w:szCs w:val="24"/>
            <w:lang w:val="en-US" w:eastAsia="zh-CN"/>
          </w:rPr>
          <w:t>着</w:t>
        </w:r>
      </w:ins>
      <w:del w:id="52" w:author="alan" w:date="2018-03-17T23:12:56Z">
        <w:r>
          <w:rPr>
            <w:rFonts w:ascii="Times New Roman" w:hAnsi="Times New Roman" w:cs="Times New Roman"/>
            <w:szCs w:val="24"/>
          </w:rPr>
          <w:delText>渔船</w:delText>
        </w:r>
      </w:del>
      <w:ins w:id="53" w:author="alan" w:date="2018-03-17T23:12:56Z">
        <w:r>
          <w:rPr>
            <w:rFonts w:hint="eastAsia" w:ascii="Times New Roman" w:hAnsi="Times New Roman" w:cs="Times New Roman"/>
            <w:szCs w:val="24"/>
            <w:lang w:eastAsia="zh-CN"/>
          </w:rPr>
          <w:t>渔业船舶</w:t>
        </w:r>
      </w:ins>
      <w:r>
        <w:rPr>
          <w:rFonts w:ascii="Times New Roman" w:hAnsi="Times New Roman" w:cs="Times New Roman"/>
          <w:szCs w:val="24"/>
        </w:rPr>
        <w:t>在海上的航道。借鉴于道路对城市规划的意义，</w:t>
      </w:r>
      <w:del w:id="54" w:author="alan" w:date="2018-03-17T23:12:56Z">
        <w:r>
          <w:rPr>
            <w:rFonts w:ascii="Times New Roman" w:hAnsi="Times New Roman" w:cs="Times New Roman"/>
            <w:szCs w:val="24"/>
          </w:rPr>
          <w:delText>渔船</w:delText>
        </w:r>
      </w:del>
      <w:ins w:id="55" w:author="alan" w:date="2018-03-17T23:12:56Z">
        <w:r>
          <w:rPr>
            <w:rFonts w:hint="eastAsia" w:ascii="Times New Roman" w:hAnsi="Times New Roman" w:cs="Times New Roman"/>
            <w:szCs w:val="24"/>
            <w:lang w:eastAsia="zh-CN"/>
          </w:rPr>
          <w:t>渔业船舶</w:t>
        </w:r>
      </w:ins>
      <w:r>
        <w:rPr>
          <w:rFonts w:ascii="Times New Roman" w:hAnsi="Times New Roman" w:cs="Times New Roman"/>
          <w:szCs w:val="24"/>
        </w:rPr>
        <w:t>航道有助于对捕捞区域进行</w:t>
      </w:r>
      <w:ins w:id="56" w:author="alan" w:date="2018-03-17T23:16:17Z">
        <w:r>
          <w:rPr>
            <w:rFonts w:hint="eastAsia" w:ascii="Times New Roman" w:hAnsi="Times New Roman" w:cs="Times New Roman"/>
            <w:szCs w:val="24"/>
            <w:lang w:val="en-US" w:eastAsia="zh-CN"/>
          </w:rPr>
          <w:t>切分</w:t>
        </w:r>
      </w:ins>
      <w:del w:id="57" w:author="alan" w:date="2018-03-17T23:16:11Z">
        <w:r>
          <w:rPr>
            <w:rFonts w:ascii="Times New Roman" w:hAnsi="Times New Roman" w:cs="Times New Roman"/>
            <w:szCs w:val="24"/>
          </w:rPr>
          <w:delText>分</w:delText>
        </w:r>
      </w:del>
      <w:del w:id="58" w:author="alan" w:date="2018-03-17T23:16:09Z">
        <w:r>
          <w:rPr>
            <w:rFonts w:ascii="Times New Roman" w:hAnsi="Times New Roman" w:cs="Times New Roman"/>
            <w:szCs w:val="24"/>
          </w:rPr>
          <w:delText>类</w:delText>
        </w:r>
      </w:del>
      <w:r>
        <w:rPr>
          <w:rFonts w:ascii="Times New Roman" w:hAnsi="Times New Roman" w:cs="Times New Roman"/>
          <w:szCs w:val="24"/>
        </w:rPr>
        <w:t>。</w:t>
      </w:r>
      <w:del w:id="59" w:author="alan" w:date="2018-03-17T23:16:24Z">
        <w:r>
          <w:rPr>
            <w:rFonts w:ascii="Times New Roman" w:hAnsi="Times New Roman" w:cs="Times New Roman"/>
            <w:szCs w:val="24"/>
          </w:rPr>
          <w:delText>为了充分利用这种航行轨迹，</w:delText>
        </w:r>
      </w:del>
      <w:r>
        <w:rPr>
          <w:rFonts w:ascii="Times New Roman" w:hAnsi="Times New Roman" w:cs="Times New Roman"/>
          <w:szCs w:val="24"/>
        </w:rPr>
        <w:t>本文提出了</w:t>
      </w:r>
      <w:del w:id="60" w:author="alan" w:date="2018-03-17T23:12:56Z">
        <w:r>
          <w:rPr>
            <w:rFonts w:ascii="Times New Roman" w:hAnsi="Times New Roman" w:cs="Times New Roman"/>
            <w:szCs w:val="24"/>
          </w:rPr>
          <w:delText>渔船</w:delText>
        </w:r>
      </w:del>
      <w:ins w:id="61" w:author="alan" w:date="2018-03-17T23:12:56Z">
        <w:r>
          <w:rPr>
            <w:rFonts w:hint="eastAsia" w:ascii="Times New Roman" w:hAnsi="Times New Roman" w:cs="Times New Roman"/>
            <w:szCs w:val="24"/>
            <w:lang w:eastAsia="zh-CN"/>
          </w:rPr>
          <w:t>渔业船舶</w:t>
        </w:r>
      </w:ins>
      <w:r>
        <w:rPr>
          <w:rFonts w:ascii="Times New Roman" w:hAnsi="Times New Roman" w:cs="Times New Roman"/>
          <w:szCs w:val="24"/>
        </w:rPr>
        <w:t>航道识别算法，通过迭代的方式完成对捕捞区域的</w:t>
      </w:r>
      <w:ins w:id="62" w:author="alan" w:date="2018-03-17T23:16:41Z">
        <w:r>
          <w:rPr>
            <w:rFonts w:hint="eastAsia" w:ascii="Times New Roman" w:hAnsi="Times New Roman" w:cs="Times New Roman"/>
            <w:szCs w:val="24"/>
            <w:lang w:val="en-US" w:eastAsia="zh-CN"/>
          </w:rPr>
          <w:t>切分</w:t>
        </w:r>
      </w:ins>
      <w:del w:id="63" w:author="alan" w:date="2018-03-17T23:16:38Z">
        <w:r>
          <w:rPr>
            <w:rFonts w:ascii="Times New Roman" w:hAnsi="Times New Roman" w:cs="Times New Roman"/>
            <w:szCs w:val="24"/>
          </w:rPr>
          <w:delText>分类</w:delText>
        </w:r>
      </w:del>
      <w:r>
        <w:rPr>
          <w:rFonts w:ascii="Times New Roman" w:hAnsi="Times New Roman" w:cs="Times New Roman"/>
          <w:szCs w:val="24"/>
        </w:rPr>
        <w:t>以及</w:t>
      </w:r>
      <w:ins w:id="64" w:author="alan" w:date="2018-03-17T23:16:44Z">
        <w:r>
          <w:rPr>
            <w:rFonts w:hint="eastAsia" w:ascii="Times New Roman" w:hAnsi="Times New Roman" w:cs="Times New Roman"/>
            <w:szCs w:val="24"/>
            <w:lang w:val="en-US" w:eastAsia="zh-CN"/>
          </w:rPr>
          <w:t>区域</w:t>
        </w:r>
      </w:ins>
      <w:ins w:id="65" w:author="alan" w:date="2018-03-17T23:16:45Z">
        <w:r>
          <w:rPr>
            <w:rFonts w:hint="eastAsia" w:ascii="Times New Roman" w:hAnsi="Times New Roman" w:cs="Times New Roman"/>
            <w:szCs w:val="24"/>
            <w:lang w:val="en-US" w:eastAsia="zh-CN"/>
          </w:rPr>
          <w:t>间</w:t>
        </w:r>
      </w:ins>
      <w:r>
        <w:rPr>
          <w:rFonts w:ascii="Times New Roman" w:hAnsi="Times New Roman" w:cs="Times New Roman"/>
          <w:szCs w:val="24"/>
        </w:rPr>
        <w:t>航道的识别任务。</w:t>
      </w:r>
      <w:ins w:id="66" w:author="alan" w:date="2018-03-17T23:16:57Z">
        <w:r>
          <w:rPr>
            <w:rFonts w:hint="eastAsia" w:ascii="Times New Roman" w:hAnsi="Times New Roman" w:cs="Times New Roman"/>
            <w:szCs w:val="24"/>
            <w:lang w:val="en-US" w:eastAsia="zh-CN"/>
          </w:rPr>
          <w:t>进而</w:t>
        </w:r>
      </w:ins>
      <w:ins w:id="67" w:author="alan" w:date="2018-03-17T23:16:58Z">
        <w:r>
          <w:rPr>
            <w:rFonts w:hint="eastAsia" w:ascii="Times New Roman" w:hAnsi="Times New Roman" w:cs="Times New Roman"/>
            <w:szCs w:val="24"/>
            <w:lang w:val="en-US" w:eastAsia="zh-CN"/>
          </w:rPr>
          <w:t>，</w:t>
        </w:r>
      </w:ins>
      <w:r>
        <w:rPr>
          <w:rFonts w:ascii="Times New Roman" w:hAnsi="Times New Roman" w:cs="Times New Roman"/>
          <w:szCs w:val="24"/>
        </w:rPr>
        <w:t>通过比较不同年份相同季度的航道变化，</w:t>
      </w:r>
      <w:del w:id="68" w:author="alan" w:date="2018-03-17T23:17:00Z">
        <w:r>
          <w:rPr>
            <w:rFonts w:ascii="Times New Roman" w:hAnsi="Times New Roman" w:cs="Times New Roman"/>
            <w:szCs w:val="24"/>
            <w:lang w:val="en-US"/>
          </w:rPr>
          <w:delText>发现</w:delText>
        </w:r>
      </w:del>
      <w:ins w:id="69" w:author="alan" w:date="2018-03-17T23:17:01Z">
        <w:r>
          <w:rPr>
            <w:rFonts w:hint="eastAsia" w:ascii="Times New Roman" w:hAnsi="Times New Roman" w:cs="Times New Roman"/>
            <w:szCs w:val="24"/>
            <w:lang w:val="en-US" w:eastAsia="zh-CN"/>
          </w:rPr>
          <w:t>确认</w:t>
        </w:r>
      </w:ins>
      <w:ins w:id="70" w:author="alan" w:date="2018-03-17T23:17:02Z">
        <w:r>
          <w:rPr>
            <w:rFonts w:hint="eastAsia" w:ascii="Times New Roman" w:hAnsi="Times New Roman" w:cs="Times New Roman"/>
            <w:szCs w:val="24"/>
            <w:lang w:val="en-US" w:eastAsia="zh-CN"/>
          </w:rPr>
          <w:t>了</w:t>
        </w:r>
      </w:ins>
      <w:r>
        <w:rPr>
          <w:rFonts w:ascii="Times New Roman" w:hAnsi="Times New Roman" w:cs="Times New Roman"/>
          <w:szCs w:val="24"/>
        </w:rPr>
        <w:t>捕捞区域</w:t>
      </w:r>
      <w:del w:id="71" w:author="alan" w:date="2018-03-17T23:17:05Z">
        <w:r>
          <w:rPr>
            <w:rFonts w:ascii="Times New Roman" w:hAnsi="Times New Roman" w:cs="Times New Roman"/>
            <w:szCs w:val="24"/>
            <w:lang w:val="en-US"/>
          </w:rPr>
          <w:delText>在向东北移动</w:delText>
        </w:r>
      </w:del>
      <w:ins w:id="72" w:author="alan" w:date="2018-03-17T23:17:05Z">
        <w:r>
          <w:rPr>
            <w:rFonts w:hint="eastAsia" w:ascii="Times New Roman" w:hAnsi="Times New Roman" w:cs="Times New Roman"/>
            <w:szCs w:val="24"/>
            <w:lang w:val="en-US" w:eastAsia="zh-CN"/>
          </w:rPr>
          <w:t>的</w:t>
        </w:r>
      </w:ins>
      <w:ins w:id="73" w:author="alan" w:date="2018-03-17T23:17:07Z">
        <w:r>
          <w:rPr>
            <w:rFonts w:hint="eastAsia" w:ascii="Times New Roman" w:hAnsi="Times New Roman" w:cs="Times New Roman"/>
            <w:szCs w:val="24"/>
            <w:lang w:val="en-US" w:eastAsia="zh-CN"/>
          </w:rPr>
          <w:t>迁移</w:t>
        </w:r>
      </w:ins>
      <w:ins w:id="74" w:author="alan" w:date="2018-03-17T23:17:08Z">
        <w:r>
          <w:rPr>
            <w:rFonts w:hint="eastAsia" w:ascii="Times New Roman" w:hAnsi="Times New Roman" w:cs="Times New Roman"/>
            <w:szCs w:val="24"/>
            <w:lang w:val="en-US" w:eastAsia="zh-CN"/>
          </w:rPr>
          <w:t>趋势</w:t>
        </w:r>
      </w:ins>
      <w:r>
        <w:rPr>
          <w:rFonts w:ascii="Times New Roman" w:hAnsi="Times New Roman" w:cs="Times New Roman"/>
          <w:szCs w:val="24"/>
        </w:rPr>
        <w:t>。</w:t>
      </w:r>
    </w:p>
    <w:p>
      <w:pPr>
        <w:spacing w:line="360" w:lineRule="auto"/>
        <w:ind w:firstLine="4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为了方便</w:t>
      </w:r>
      <w:del w:id="75" w:author="alan" w:date="2018-03-17T23:17:20Z">
        <w:r>
          <w:rPr>
            <w:rFonts w:ascii="Times New Roman" w:hAnsi="Times New Roman" w:cs="Times New Roman"/>
            <w:szCs w:val="24"/>
          </w:rPr>
          <w:delText>渔业</w:delText>
        </w:r>
      </w:del>
      <w:del w:id="76" w:author="alan" w:date="2018-03-17T23:17:20Z">
        <w:r>
          <w:rPr>
            <w:rFonts w:ascii="Times New Roman" w:hAnsi="Times New Roman" w:cs="Times New Roman"/>
            <w:szCs w:val="24"/>
            <w:lang w:val="en-US"/>
          </w:rPr>
          <w:delText>工作</w:delText>
        </w:r>
      </w:del>
      <w:del w:id="77" w:author="alan" w:date="2018-03-17T23:17:20Z">
        <w:r>
          <w:rPr>
            <w:rFonts w:ascii="Times New Roman" w:hAnsi="Times New Roman" w:cs="Times New Roman"/>
            <w:szCs w:val="24"/>
          </w:rPr>
          <w:delText>人员</w:delText>
        </w:r>
      </w:del>
      <w:ins w:id="78" w:author="alan" w:date="2018-03-17T23:17:22Z">
        <w:r>
          <w:rPr>
            <w:rFonts w:hint="eastAsia" w:ascii="Times New Roman" w:hAnsi="Times New Roman" w:cs="Times New Roman"/>
            <w:szCs w:val="24"/>
            <w:lang w:val="en-US" w:eastAsia="zh-CN"/>
          </w:rPr>
          <w:t>渔业</w:t>
        </w:r>
      </w:ins>
      <w:ins w:id="79" w:author="alan" w:date="2018-03-17T23:17:23Z">
        <w:r>
          <w:rPr>
            <w:rFonts w:hint="eastAsia" w:ascii="Times New Roman" w:hAnsi="Times New Roman" w:cs="Times New Roman"/>
            <w:szCs w:val="24"/>
            <w:lang w:val="en-US" w:eastAsia="zh-CN"/>
          </w:rPr>
          <w:t>资源</w:t>
        </w:r>
      </w:ins>
      <w:ins w:id="80" w:author="alan" w:date="2018-03-17T23:17:26Z">
        <w:r>
          <w:rPr>
            <w:rFonts w:hint="eastAsia" w:ascii="Times New Roman" w:hAnsi="Times New Roman" w:cs="Times New Roman"/>
            <w:szCs w:val="24"/>
            <w:lang w:val="en-US" w:eastAsia="zh-CN"/>
          </w:rPr>
          <w:t>管理</w:t>
        </w:r>
      </w:ins>
      <w:ins w:id="81" w:author="alan" w:date="2018-03-17T23:17:37Z">
        <w:r>
          <w:rPr>
            <w:rFonts w:hint="eastAsia" w:ascii="Times New Roman" w:hAnsi="Times New Roman" w:cs="Times New Roman"/>
            <w:szCs w:val="24"/>
            <w:lang w:val="en-US" w:eastAsia="zh-CN"/>
          </w:rPr>
          <w:t>人员</w:t>
        </w:r>
      </w:ins>
      <w:r>
        <w:rPr>
          <w:rFonts w:ascii="Times New Roman" w:hAnsi="Times New Roman" w:cs="Times New Roman"/>
          <w:szCs w:val="24"/>
        </w:rPr>
        <w:t>对VMS轨迹数据的观察、分析和研究</w:t>
      </w:r>
      <w:del w:id="82" w:author="alan" w:date="2018-03-17T23:17:41Z">
        <w:r>
          <w:rPr>
            <w:rFonts w:ascii="Times New Roman" w:hAnsi="Times New Roman" w:cs="Times New Roman"/>
            <w:szCs w:val="24"/>
          </w:rPr>
          <w:delText>。</w:delText>
        </w:r>
      </w:del>
      <w:ins w:id="83" w:author="alan" w:date="2018-03-17T23:17:41Z">
        <w:r>
          <w:rPr>
            <w:rFonts w:hint="eastAsia" w:ascii="Times New Roman" w:hAnsi="Times New Roman" w:cs="Times New Roman"/>
            <w:szCs w:val="24"/>
            <w:lang w:eastAsia="zh-CN"/>
          </w:rPr>
          <w:t>，</w:t>
        </w:r>
      </w:ins>
      <w:r>
        <w:rPr>
          <w:rFonts w:ascii="Times New Roman" w:hAnsi="Times New Roman" w:cs="Times New Roman"/>
          <w:szCs w:val="24"/>
        </w:rPr>
        <w:t>本文设计并实现了</w:t>
      </w:r>
      <w:del w:id="84" w:author="alan" w:date="2018-03-17T23:12:56Z">
        <w:r>
          <w:rPr>
            <w:rFonts w:ascii="Times New Roman" w:hAnsi="Times New Roman" w:cs="Times New Roman"/>
            <w:szCs w:val="24"/>
          </w:rPr>
          <w:delText>渔船</w:delText>
        </w:r>
      </w:del>
      <w:ins w:id="85" w:author="alan" w:date="2018-03-17T23:12:56Z">
        <w:r>
          <w:rPr>
            <w:rFonts w:hint="eastAsia" w:ascii="Times New Roman" w:hAnsi="Times New Roman" w:cs="Times New Roman"/>
            <w:szCs w:val="24"/>
            <w:lang w:eastAsia="zh-CN"/>
          </w:rPr>
          <w:t>渔业船舶</w:t>
        </w:r>
      </w:ins>
      <w:r>
        <w:rPr>
          <w:rFonts w:ascii="Times New Roman" w:hAnsi="Times New Roman" w:cs="Times New Roman"/>
          <w:szCs w:val="24"/>
        </w:rPr>
        <w:t>轨迹数据分析系统。</w:t>
      </w:r>
      <w:ins w:id="86" w:author="alan" w:date="2018-03-17T23:17:48Z">
        <w:r>
          <w:rPr>
            <w:rFonts w:hint="eastAsia" w:ascii="Times New Roman" w:hAnsi="Times New Roman" w:cs="Times New Roman"/>
            <w:szCs w:val="24"/>
            <w:lang w:val="en-US" w:eastAsia="zh-CN"/>
          </w:rPr>
          <w:t>改</w:t>
        </w:r>
      </w:ins>
      <w:ins w:id="87" w:author="alan" w:date="2018-03-17T23:17:52Z">
        <w:r>
          <w:rPr>
            <w:rFonts w:hint="eastAsia" w:ascii="Times New Roman" w:hAnsi="Times New Roman" w:cs="Times New Roman"/>
            <w:szCs w:val="24"/>
            <w:lang w:val="en-US" w:eastAsia="zh-CN"/>
          </w:rPr>
          <w:t>系统</w:t>
        </w:r>
      </w:ins>
      <w:del w:id="88" w:author="alan" w:date="2018-03-17T23:17:46Z">
        <w:r>
          <w:rPr>
            <w:rFonts w:ascii="Times New Roman" w:hAnsi="Times New Roman" w:cs="Times New Roman"/>
            <w:szCs w:val="24"/>
          </w:rPr>
          <w:delText>它</w:delText>
        </w:r>
      </w:del>
      <w:r>
        <w:rPr>
          <w:rFonts w:ascii="Times New Roman" w:hAnsi="Times New Roman" w:cs="Times New Roman"/>
          <w:szCs w:val="24"/>
        </w:rPr>
        <w:t>分为数据管理层、业务层和展示层。数据管理层定义了文件结构并对VMS数据进行预处理；业务层的核心是</w:t>
      </w:r>
      <w:del w:id="89" w:author="alan" w:date="2018-03-17T23:12:56Z">
        <w:r>
          <w:rPr>
            <w:rFonts w:ascii="Times New Roman" w:hAnsi="Times New Roman" w:cs="Times New Roman"/>
            <w:szCs w:val="24"/>
          </w:rPr>
          <w:delText>渔船</w:delText>
        </w:r>
      </w:del>
      <w:ins w:id="90" w:author="alan" w:date="2018-03-17T23:12:56Z">
        <w:r>
          <w:rPr>
            <w:rFonts w:hint="eastAsia" w:ascii="Times New Roman" w:hAnsi="Times New Roman" w:cs="Times New Roman"/>
            <w:szCs w:val="24"/>
            <w:lang w:eastAsia="zh-CN"/>
          </w:rPr>
          <w:t>渔业船舶</w:t>
        </w:r>
      </w:ins>
      <w:r>
        <w:rPr>
          <w:rFonts w:ascii="Times New Roman" w:hAnsi="Times New Roman" w:cs="Times New Roman"/>
          <w:szCs w:val="24"/>
        </w:rPr>
        <w:t>捕捞行为识别算法</w:t>
      </w:r>
      <w:ins w:id="91" w:author="alan" w:date="2018-03-17T23:18:03Z">
        <w:r>
          <w:rPr>
            <w:rFonts w:hint="eastAsia" w:ascii="Times New Roman" w:hAnsi="Times New Roman" w:cs="Times New Roman"/>
            <w:szCs w:val="24"/>
            <w:lang w:val="en-US" w:eastAsia="zh-CN"/>
          </w:rPr>
          <w:t>和</w:t>
        </w:r>
      </w:ins>
      <w:ins w:id="92" w:author="alan" w:date="2018-03-17T23:18:08Z">
        <w:r>
          <w:rPr>
            <w:rFonts w:hint="eastAsia" w:ascii="Times New Roman" w:hAnsi="Times New Roman" w:cs="Times New Roman"/>
            <w:szCs w:val="24"/>
            <w:lang w:val="en-US" w:eastAsia="zh-CN"/>
          </w:rPr>
          <w:t>捕捞区域</w:t>
        </w:r>
      </w:ins>
      <w:ins w:id="93" w:author="alan" w:date="2018-03-17T23:18:09Z">
        <w:r>
          <w:rPr>
            <w:rFonts w:hint="eastAsia" w:ascii="Times New Roman" w:hAnsi="Times New Roman" w:cs="Times New Roman"/>
            <w:szCs w:val="24"/>
            <w:lang w:val="en-US" w:eastAsia="zh-CN"/>
          </w:rPr>
          <w:t>间</w:t>
        </w:r>
      </w:ins>
      <w:ins w:id="94" w:author="alan" w:date="2018-03-17T23:18:11Z">
        <w:r>
          <w:rPr>
            <w:rFonts w:hint="eastAsia" w:ascii="Times New Roman" w:hAnsi="Times New Roman" w:cs="Times New Roman"/>
            <w:szCs w:val="24"/>
            <w:lang w:val="en-US" w:eastAsia="zh-CN"/>
          </w:rPr>
          <w:t>航道</w:t>
        </w:r>
      </w:ins>
      <w:ins w:id="95" w:author="alan" w:date="2018-03-17T23:18:13Z">
        <w:r>
          <w:rPr>
            <w:rFonts w:hint="eastAsia" w:ascii="Times New Roman" w:hAnsi="Times New Roman" w:cs="Times New Roman"/>
            <w:szCs w:val="24"/>
            <w:lang w:val="en-US" w:eastAsia="zh-CN"/>
          </w:rPr>
          <w:t>发现</w:t>
        </w:r>
      </w:ins>
      <w:ins w:id="96" w:author="alan" w:date="2018-03-17T23:18:14Z">
        <w:r>
          <w:rPr>
            <w:rFonts w:hint="eastAsia" w:ascii="Times New Roman" w:hAnsi="Times New Roman" w:cs="Times New Roman"/>
            <w:szCs w:val="24"/>
            <w:lang w:val="en-US" w:eastAsia="zh-CN"/>
          </w:rPr>
          <w:t>算法</w:t>
        </w:r>
      </w:ins>
      <w:r>
        <w:rPr>
          <w:rFonts w:ascii="Times New Roman" w:hAnsi="Times New Roman" w:cs="Times New Roman"/>
          <w:szCs w:val="24"/>
        </w:rPr>
        <w:t>；展示层通过业务逻辑的设计，能够方便地观察VMS数据的港口分布和</w:t>
      </w:r>
      <w:ins w:id="97" w:author="alan" w:date="2018-03-17T23:18:27Z">
        <w:r>
          <w:rPr>
            <w:rFonts w:hint="eastAsia" w:ascii="Times New Roman" w:hAnsi="Times New Roman" w:cs="Times New Roman"/>
            <w:szCs w:val="24"/>
            <w:lang w:val="en-US" w:eastAsia="zh-CN"/>
          </w:rPr>
          <w:t>特定</w:t>
        </w:r>
      </w:ins>
      <w:del w:id="98" w:author="alan" w:date="2018-03-17T23:18:24Z">
        <w:r>
          <w:rPr>
            <w:rFonts w:ascii="Times New Roman" w:hAnsi="Times New Roman" w:cs="Times New Roman"/>
            <w:szCs w:val="24"/>
          </w:rPr>
          <w:delText>一段</w:delText>
        </w:r>
      </w:del>
      <w:r>
        <w:rPr>
          <w:rFonts w:ascii="Times New Roman" w:hAnsi="Times New Roman" w:cs="Times New Roman"/>
          <w:szCs w:val="24"/>
        </w:rPr>
        <w:t>时</w:t>
      </w:r>
      <w:ins w:id="99" w:author="alan" w:date="2018-03-17T23:18:31Z">
        <w:r>
          <w:rPr>
            <w:rFonts w:hint="eastAsia" w:ascii="Times New Roman" w:hAnsi="Times New Roman" w:cs="Times New Roman"/>
            <w:szCs w:val="24"/>
            <w:lang w:val="en-US" w:eastAsia="zh-CN"/>
          </w:rPr>
          <w:t>段</w:t>
        </w:r>
      </w:ins>
      <w:del w:id="100" w:author="alan" w:date="2018-03-17T23:18:30Z">
        <w:r>
          <w:rPr>
            <w:rFonts w:ascii="Times New Roman" w:hAnsi="Times New Roman" w:cs="Times New Roman"/>
            <w:szCs w:val="24"/>
          </w:rPr>
          <w:delText>间</w:delText>
        </w:r>
      </w:del>
      <w:r>
        <w:rPr>
          <w:rFonts w:ascii="Times New Roman" w:hAnsi="Times New Roman" w:cs="Times New Roman"/>
          <w:szCs w:val="24"/>
        </w:rPr>
        <w:t>内的轨迹及捕捞区域。</w:t>
      </w:r>
    </w:p>
    <w:p>
      <w:pPr>
        <w:spacing w:line="360" w:lineRule="auto"/>
        <w:rPr>
          <w:rFonts w:ascii="黑体" w:hAnsi="黑体" w:eastAsia="黑体" w:cs="Times New Roman"/>
          <w:szCs w:val="24"/>
        </w:rPr>
      </w:pPr>
      <w:r>
        <w:rPr>
          <w:rFonts w:ascii="黑体" w:hAnsi="黑体" w:eastAsia="黑体" w:cs="Times New Roman"/>
          <w:szCs w:val="24"/>
        </w:rPr>
        <w:tab/>
      </w:r>
      <w:r>
        <w:rPr>
          <w:rFonts w:ascii="黑体" w:hAnsi="黑体" w:eastAsia="黑体" w:cs="Times New Roman"/>
          <w:szCs w:val="24"/>
        </w:rPr>
        <w:t>关键字: VMS；</w:t>
      </w:r>
      <w:del w:id="101" w:author="alan" w:date="2018-03-17T23:18:45Z">
        <w:r>
          <w:rPr>
            <w:rFonts w:hint="eastAsia" w:ascii="黑体" w:hAnsi="黑体" w:eastAsia="黑体" w:cs="Times New Roman"/>
            <w:szCs w:val="24"/>
          </w:rPr>
          <w:delText>数学形态学</w:delText>
        </w:r>
      </w:del>
      <w:del w:id="102" w:author="alan" w:date="2018-03-17T23:18:45Z">
        <w:r>
          <w:rPr>
            <w:rFonts w:ascii="黑体" w:hAnsi="黑体" w:eastAsia="黑体" w:cs="Times New Roman"/>
            <w:szCs w:val="24"/>
          </w:rPr>
          <w:delText>；</w:delText>
        </w:r>
      </w:del>
      <w:ins w:id="103" w:author="alan" w:date="2018-03-17T23:18:39Z">
        <w:r>
          <w:rPr>
            <w:rFonts w:hint="eastAsia" w:ascii="黑体" w:hAnsi="黑体" w:eastAsia="黑体" w:cs="Times New Roman"/>
            <w:szCs w:val="24"/>
            <w:lang w:val="en-US" w:eastAsia="zh-CN"/>
          </w:rPr>
          <w:t>轨迹</w:t>
        </w:r>
      </w:ins>
      <w:ins w:id="104" w:author="alan" w:date="2018-03-17T23:18:50Z">
        <w:r>
          <w:rPr>
            <w:rFonts w:hint="eastAsia" w:ascii="黑体" w:hAnsi="黑体" w:eastAsia="黑体" w:cs="Times New Roman"/>
            <w:szCs w:val="24"/>
            <w:lang w:val="en-US" w:eastAsia="zh-CN"/>
          </w:rPr>
          <w:t>；</w:t>
        </w:r>
      </w:ins>
      <w:ins w:id="105" w:author="alan" w:date="2018-03-17T23:18:51Z">
        <w:r>
          <w:rPr>
            <w:rFonts w:hint="eastAsia" w:ascii="黑体" w:hAnsi="黑体" w:eastAsia="黑体" w:cs="Times New Roman"/>
            <w:szCs w:val="24"/>
            <w:lang w:val="en-US" w:eastAsia="zh-CN"/>
          </w:rPr>
          <w:t>渔业</w:t>
        </w:r>
      </w:ins>
      <w:ins w:id="106" w:author="alan" w:date="2018-03-17T23:18:52Z">
        <w:r>
          <w:rPr>
            <w:rFonts w:hint="eastAsia" w:ascii="黑体" w:hAnsi="黑体" w:eastAsia="黑体" w:cs="Times New Roman"/>
            <w:szCs w:val="24"/>
            <w:lang w:val="en-US" w:eastAsia="zh-CN"/>
          </w:rPr>
          <w:t>船舶</w:t>
        </w:r>
      </w:ins>
      <w:ins w:id="107" w:author="alan" w:date="2018-03-17T23:18:53Z">
        <w:r>
          <w:rPr>
            <w:rFonts w:hint="eastAsia" w:ascii="黑体" w:hAnsi="黑体" w:eastAsia="黑体" w:cs="Times New Roman"/>
            <w:szCs w:val="24"/>
            <w:lang w:val="en-US" w:eastAsia="zh-CN"/>
          </w:rPr>
          <w:t>；</w:t>
        </w:r>
      </w:ins>
      <w:ins w:id="108" w:author="alan" w:date="2018-03-17T23:18:59Z">
        <w:r>
          <w:rPr>
            <w:rFonts w:hint="eastAsia" w:ascii="黑体" w:hAnsi="黑体" w:eastAsia="黑体" w:cs="Times New Roman"/>
            <w:szCs w:val="24"/>
            <w:lang w:val="en-US" w:eastAsia="zh-CN"/>
          </w:rPr>
          <w:t>捕捞区域</w:t>
        </w:r>
      </w:ins>
      <w:del w:id="109" w:author="alan" w:date="2018-03-17T23:18:37Z">
        <w:bookmarkStart w:id="0" w:name="_GoBack"/>
        <w:bookmarkEnd w:id="0"/>
        <w:r>
          <w:rPr>
            <w:rFonts w:ascii="黑体" w:hAnsi="黑体" w:eastAsia="黑体" w:cs="Times New Roman"/>
            <w:szCs w:val="24"/>
          </w:rPr>
          <w:delText>轨</w:delText>
        </w:r>
      </w:del>
      <w:del w:id="110" w:author="alan" w:date="2018-03-17T23:18:36Z">
        <w:r>
          <w:rPr>
            <w:rFonts w:ascii="黑体" w:hAnsi="黑体" w:eastAsia="黑体" w:cs="Times New Roman"/>
            <w:szCs w:val="24"/>
          </w:rPr>
          <w:delText>迹；</w:delText>
        </w:r>
      </w:del>
      <w:del w:id="111" w:author="alan" w:date="2018-03-17T23:18:35Z">
        <w:r>
          <w:rPr>
            <w:rFonts w:hint="eastAsia" w:ascii="黑体" w:hAnsi="黑体" w:eastAsia="黑体" w:cs="Times New Roman"/>
            <w:szCs w:val="24"/>
          </w:rPr>
          <w:delText>迭代</w:delText>
        </w:r>
      </w:del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lan" w:date="2018-03-17T23:11:26Z" w:initials="">
    <w:p w14:paraId="606A0184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题目不要随便换行；也跟清心说下！</w:t>
      </w:r>
    </w:p>
  </w:comment>
  <w:comment w:id="1" w:author="alan" w:date="2018-03-17T23:13:29Z" w:initials="">
    <w:p w14:paraId="0AF00F08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因为所以；由于因此。这些词对不要乱用。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06A0184" w15:done="0"/>
  <w15:commentEx w15:paraId="0AF00F0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lan">
    <w15:presenceInfo w15:providerId="WPS Office" w15:userId="17516379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EB023E"/>
    <w:rsid w:val="0C3F1FD3"/>
    <w:rsid w:val="0D107023"/>
    <w:rsid w:val="449144C9"/>
    <w:rsid w:val="79EB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2018-03-17T15:11:00Z</dcterms:created>
  <dc:creator>alan</dc:creator>
  <cp:lastModifiedBy>alan</cp:lastModifiedBy>
  <dcterms:modified xsi:type="dcterms:W3CDTF">2018-03-17T15:19:00Z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