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552AD" w14:textId="77777777" w:rsidR="009C5AA8" w:rsidRPr="002C2191" w:rsidRDefault="009C5AA8" w:rsidP="009C5AA8">
      <w:pPr>
        <w:pStyle w:val="1"/>
        <w:spacing w:line="360" w:lineRule="auto"/>
      </w:pPr>
      <w:bookmarkStart w:id="0" w:name="_Toc508180150"/>
      <w:r w:rsidRPr="00BC7F8E">
        <w:rPr>
          <w:rFonts w:hint="eastAsia"/>
        </w:rPr>
        <w:t>渔船</w:t>
      </w:r>
      <w:r>
        <w:rPr>
          <w:rFonts w:hint="eastAsia"/>
        </w:rPr>
        <w:t>捕捞</w:t>
      </w:r>
      <w:r w:rsidRPr="00BC7F8E">
        <w:rPr>
          <w:rFonts w:hint="eastAsia"/>
        </w:rPr>
        <w:t>行为识别</w:t>
      </w:r>
      <w:r>
        <w:rPr>
          <w:rFonts w:hint="eastAsia"/>
        </w:rPr>
        <w:t>算法</w:t>
      </w:r>
      <w:bookmarkEnd w:id="0"/>
    </w:p>
    <w:p w14:paraId="17A19230" w14:textId="77777777" w:rsidR="009C5AA8" w:rsidRPr="00D31953" w:rsidRDefault="009C5AA8" w:rsidP="009C5AA8">
      <w:pPr>
        <w:spacing w:line="360" w:lineRule="auto"/>
        <w:rPr>
          <w:rFonts w:asciiTheme="minorEastAsia" w:hAnsiTheme="minorEastAsia"/>
          <w:szCs w:val="24"/>
        </w:rPr>
      </w:pPr>
      <w:r>
        <w:rPr>
          <w:rFonts w:asciiTheme="minorEastAsia" w:hAnsiTheme="minorEastAsia" w:hint="eastAsia"/>
          <w:szCs w:val="24"/>
        </w:rPr>
        <w:tab/>
        <w:t>由于VMS数据本身不包含区分船舶行为的信息，所以对于它的深入研究往往要先解决对不同渔船行为的分类问题。虽然航海日志记录了船舶航行和停泊过程中的主要情况，可以VMS数据进行粗粒度的分类，但我国渔业部门缺乏对它的数字化管理，无法作为参考。为了在不借助标定数据的条件下完成捕捞行为的识别，本章提出了渔船捕捞行为识别算法。算法的输入是两年的VMS数据</w:t>
      </w:r>
      <w:r w:rsidRPr="00BC7F8E">
        <w:rPr>
          <w:rFonts w:asciiTheme="minorEastAsia" w:hAnsiTheme="minorEastAsia" w:hint="eastAsia"/>
          <w:szCs w:val="24"/>
        </w:rPr>
        <w:t>。</w:t>
      </w:r>
      <w:r>
        <w:rPr>
          <w:rFonts w:asciiTheme="minorEastAsia" w:hAnsiTheme="minorEastAsia" w:hint="eastAsia"/>
          <w:szCs w:val="24"/>
        </w:rPr>
        <w:t>输出是渔船捕捞行为的起点和终点。</w:t>
      </w:r>
    </w:p>
    <w:p w14:paraId="2C71FF06" w14:textId="221FA938" w:rsidR="009C5AA8" w:rsidRDefault="009C5AA8" w:rsidP="009C5AA8">
      <w:pPr>
        <w:spacing w:line="360" w:lineRule="auto"/>
        <w:rPr>
          <w:rFonts w:asciiTheme="minorEastAsia" w:hAnsiTheme="minorEastAsia"/>
          <w:szCs w:val="24"/>
        </w:rPr>
      </w:pPr>
      <w:r>
        <w:rPr>
          <w:rFonts w:asciiTheme="minorEastAsia" w:hAnsiTheme="minorEastAsia"/>
          <w:szCs w:val="24"/>
        </w:rPr>
        <w:tab/>
      </w:r>
      <w:r>
        <w:rPr>
          <w:rFonts w:asciiTheme="minorEastAsia" w:hAnsiTheme="minorEastAsia" w:hint="eastAsia"/>
          <w:szCs w:val="24"/>
        </w:rPr>
        <w:t>对于从VMS数据中按渔船行为进行分类的问题，研究者们已经进行了大量的工作，可以把这些工作分为两类：基于经验的方法和基于分类模型的方法。前者是利用渔船实际航行过程中总结的经验来区分不同行为，比如渔船在进行捕捞时速度会下降，并且通过折返运动拖曳渔网进行捕捞作业。Witt等人对英国附近海域约400艘不同类型的渔船进行了研究，VMS数据包含自2000年1月1日至2004年12月31日共5,788,188条记录，将速度在[3,10]km/h区间内数据识别为捕捞行为</w:t>
      </w:r>
      <w:r w:rsidRPr="00311DCC">
        <w:rPr>
          <w:rFonts w:asciiTheme="minorEastAsia" w:hAnsiTheme="minorEastAsia" w:hint="eastAsia"/>
          <w:szCs w:val="24"/>
          <w:vertAlign w:val="superscript"/>
        </w:rPr>
        <w:t>3</w:t>
      </w:r>
      <w:r>
        <w:rPr>
          <w:rFonts w:asciiTheme="minorEastAsia" w:hAnsiTheme="minorEastAsia" w:hint="eastAsia"/>
          <w:szCs w:val="24"/>
        </w:rPr>
        <w:t>。Fork等人在研究捕捞区域变化时，对不同渔船类型采用不同的速度阈值区分捕捞行为：拖网渔船&lt; 8kn，刺网渔船&lt; 5kn。这种方法处理较快，但分类准确率不高，且不具备通用性。后者是利用模型对轨迹进行训练和分类。比</w:t>
      </w:r>
      <w:ins w:id="1" w:author="ly w" w:date="2018-03-10T11:22:00Z">
        <w:r w:rsidR="005B455A">
          <w:rPr>
            <w:rFonts w:asciiTheme="minorEastAsia" w:hAnsiTheme="minorEastAsia" w:hint="eastAsia"/>
            <w:szCs w:val="24"/>
          </w:rPr>
          <w:t>如</w:t>
        </w:r>
      </w:ins>
      <w:r>
        <w:rPr>
          <w:rFonts w:asciiTheme="minorEastAsia" w:hAnsiTheme="minorEastAsia" w:hint="eastAsia"/>
          <w:szCs w:val="24"/>
        </w:rPr>
        <w:t>Walker等人在研究金枪鱼围网渔船的轨迹数据时使用状态空间模型（state-space model）将渔船行为分为寻找、捕捞、停泊、航行四种，并通过船艏向和航速数据训练了隐马尔可夫模型（Hidden Markov Model, HMM），完成了对不同行为的分类</w:t>
      </w:r>
      <w:r>
        <w:rPr>
          <w:rStyle w:val="a9"/>
          <w:rFonts w:asciiTheme="minorEastAsia" w:hAnsiTheme="minorEastAsia"/>
          <w:szCs w:val="24"/>
        </w:rPr>
        <w:endnoteReference w:id="1"/>
      </w:r>
      <w:r>
        <w:rPr>
          <w:rFonts w:asciiTheme="minorEastAsia" w:hAnsiTheme="minorEastAsia" w:hint="eastAsia"/>
          <w:szCs w:val="24"/>
        </w:rPr>
        <w:t>。这种方法优点在于有较高的分类准确率，但是需要大量标定好的数据进行模型训练，且时间开销</w:t>
      </w:r>
      <w:commentRangeStart w:id="2"/>
      <w:r>
        <w:rPr>
          <w:rFonts w:asciiTheme="minorEastAsia" w:hAnsiTheme="minorEastAsia" w:hint="eastAsia"/>
          <w:szCs w:val="24"/>
        </w:rPr>
        <w:t>较大</w:t>
      </w:r>
      <w:commentRangeEnd w:id="2"/>
      <w:r w:rsidR="00C32268">
        <w:rPr>
          <w:rStyle w:val="ac"/>
        </w:rPr>
        <w:commentReference w:id="2"/>
      </w:r>
      <w:r>
        <w:rPr>
          <w:rFonts w:asciiTheme="minorEastAsia" w:hAnsiTheme="minorEastAsia" w:hint="eastAsia"/>
          <w:szCs w:val="24"/>
        </w:rPr>
        <w:t>。</w:t>
      </w:r>
      <w:ins w:id="4" w:author="ly w" w:date="2018-03-10T15:50:00Z">
        <w:r w:rsidR="003A55D3">
          <w:rPr>
            <w:rFonts w:asciiTheme="minorEastAsia" w:hAnsiTheme="minorEastAsia" w:hint="eastAsia"/>
            <w:szCs w:val="24"/>
          </w:rPr>
          <w:t>本文中</w:t>
        </w:r>
      </w:ins>
      <w:ins w:id="5" w:author="ly w" w:date="2018-03-10T15:51:00Z">
        <w:r w:rsidR="003A55D3">
          <w:rPr>
            <w:rFonts w:asciiTheme="minorEastAsia" w:hAnsiTheme="minorEastAsia" w:hint="eastAsia"/>
            <w:szCs w:val="24"/>
          </w:rPr>
          <w:t>提出了一种</w:t>
        </w:r>
      </w:ins>
      <w:ins w:id="6" w:author="ly w" w:date="2018-03-10T15:52:00Z">
        <w:r w:rsidR="003A55D3">
          <w:rPr>
            <w:rFonts w:asciiTheme="minorEastAsia" w:hAnsiTheme="minorEastAsia" w:hint="eastAsia"/>
            <w:szCs w:val="24"/>
          </w:rPr>
          <w:t>仅利用VMS数据</w:t>
        </w:r>
      </w:ins>
      <w:ins w:id="7" w:author="ly w" w:date="2018-03-10T15:53:00Z">
        <w:r w:rsidR="003A55D3">
          <w:rPr>
            <w:rFonts w:asciiTheme="minorEastAsia" w:hAnsiTheme="minorEastAsia" w:hint="eastAsia"/>
            <w:szCs w:val="24"/>
          </w:rPr>
          <w:t>来识别</w:t>
        </w:r>
      </w:ins>
      <w:ins w:id="8" w:author="ly w" w:date="2018-03-10T15:52:00Z">
        <w:r w:rsidR="003A55D3">
          <w:rPr>
            <w:rFonts w:asciiTheme="minorEastAsia" w:hAnsiTheme="minorEastAsia" w:hint="eastAsia"/>
            <w:szCs w:val="24"/>
          </w:rPr>
          <w:t>渔船捕捞行为</w:t>
        </w:r>
      </w:ins>
      <w:ins w:id="9" w:author="ly w" w:date="2018-03-10T15:53:00Z">
        <w:r w:rsidR="003A55D3">
          <w:rPr>
            <w:rFonts w:asciiTheme="minorEastAsia" w:hAnsiTheme="minorEastAsia" w:hint="eastAsia"/>
            <w:szCs w:val="24"/>
          </w:rPr>
          <w:t>的算法。</w:t>
        </w:r>
      </w:ins>
    </w:p>
    <w:p w14:paraId="2C515CE0" w14:textId="77777777" w:rsidR="009C5AA8" w:rsidRPr="000723D4"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航海日志记录了包括</w:t>
      </w:r>
      <w:commentRangeStart w:id="10"/>
      <w:r>
        <w:rPr>
          <w:rFonts w:asciiTheme="minorEastAsia" w:hAnsiTheme="minorEastAsia" w:hint="eastAsia"/>
          <w:szCs w:val="24"/>
        </w:rPr>
        <w:t>船舶航行行为在内</w:t>
      </w:r>
      <w:commentRangeEnd w:id="10"/>
      <w:r w:rsidR="00C32268">
        <w:rPr>
          <w:rStyle w:val="ac"/>
        </w:rPr>
        <w:commentReference w:id="10"/>
      </w:r>
      <w:r>
        <w:rPr>
          <w:rFonts w:asciiTheme="minorEastAsia" w:hAnsiTheme="minorEastAsia" w:hint="eastAsia"/>
          <w:szCs w:val="24"/>
        </w:rPr>
        <w:t>的多种信息，虽然粒度较粗，但仍然是研究VMS数据的重要参考。然而，渔业部门难以对航海日志进行收集整理。为了能够在没有标定数据的条件下实现渔船捕捞行为的识别，</w:t>
      </w:r>
      <w:ins w:id="11" w:author="ly w" w:date="2018-03-10T11:41:00Z">
        <w:r w:rsidR="00C32268">
          <w:rPr>
            <w:rFonts w:asciiTheme="minorEastAsia" w:hAnsiTheme="minorEastAsia" w:hint="eastAsia"/>
            <w:szCs w:val="24"/>
          </w:rPr>
          <w:t>本文</w:t>
        </w:r>
      </w:ins>
      <w:del w:id="12" w:author="ly w" w:date="2018-03-10T11:41:00Z">
        <w:r w:rsidDel="00C32268">
          <w:rPr>
            <w:rFonts w:asciiTheme="minorEastAsia" w:hAnsiTheme="minorEastAsia" w:hint="eastAsia"/>
            <w:szCs w:val="24"/>
          </w:rPr>
          <w:delText>我们</w:delText>
        </w:r>
      </w:del>
      <w:r>
        <w:rPr>
          <w:rFonts w:asciiTheme="minorEastAsia" w:hAnsiTheme="minorEastAsia" w:hint="eastAsia"/>
          <w:szCs w:val="24"/>
        </w:rPr>
        <w:t>提出了渔船捕捞行为识别算法。通过对VMS数据进行分段，利用数学形态学识别捕捞轨迹区域，从而完成捕捞行为的识别。</w:t>
      </w:r>
    </w:p>
    <w:p w14:paraId="4864D318" w14:textId="77777777" w:rsidR="009C5AA8" w:rsidRPr="00BC7F8E" w:rsidRDefault="009C5AA8" w:rsidP="009C5AA8">
      <w:pPr>
        <w:pStyle w:val="2"/>
        <w:spacing w:line="360" w:lineRule="auto"/>
      </w:pPr>
      <w:bookmarkStart w:id="13" w:name="_Toc508180151"/>
      <w:r>
        <w:rPr>
          <w:rFonts w:hint="eastAsia"/>
        </w:rPr>
        <w:lastRenderedPageBreak/>
        <w:t>算法结构</w:t>
      </w:r>
      <w:bookmarkEnd w:id="13"/>
    </w:p>
    <w:p w14:paraId="5F0311C3" w14:textId="77777777" w:rsidR="009C5AA8" w:rsidRPr="00BC7F8E" w:rsidRDefault="00C32268" w:rsidP="009C5AA8">
      <w:pPr>
        <w:spacing w:line="360" w:lineRule="auto"/>
        <w:ind w:firstLine="420"/>
        <w:rPr>
          <w:rFonts w:asciiTheme="minorEastAsia" w:hAnsiTheme="minorEastAsia"/>
          <w:szCs w:val="24"/>
        </w:rPr>
      </w:pPr>
      <w:ins w:id="14" w:author="ly w" w:date="2018-03-10T11:42:00Z">
        <w:r>
          <w:rPr>
            <w:rFonts w:asciiTheme="minorEastAsia" w:hAnsiTheme="minorEastAsia" w:hint="eastAsia"/>
            <w:szCs w:val="24"/>
          </w:rPr>
          <w:t>本文</w:t>
        </w:r>
      </w:ins>
      <w:del w:id="15" w:author="ly w" w:date="2018-03-10T11:41:00Z">
        <w:r w:rsidR="009C5AA8" w:rsidDel="00C32268">
          <w:rPr>
            <w:rFonts w:asciiTheme="minorEastAsia" w:hAnsiTheme="minorEastAsia" w:hint="eastAsia"/>
            <w:szCs w:val="24"/>
          </w:rPr>
          <w:delText>我们</w:delText>
        </w:r>
      </w:del>
      <w:r w:rsidR="009C5AA8">
        <w:rPr>
          <w:rFonts w:asciiTheme="minorEastAsia" w:hAnsiTheme="minorEastAsia" w:hint="eastAsia"/>
          <w:szCs w:val="24"/>
        </w:rPr>
        <w:t>把研究问题拆分为四个子问题，如图2-1所示</w:t>
      </w:r>
      <w:ins w:id="16" w:author="ly w" w:date="2018-03-10T11:42:00Z">
        <w:r>
          <w:rPr>
            <w:rFonts w:asciiTheme="minorEastAsia" w:hAnsiTheme="minorEastAsia" w:hint="eastAsia"/>
            <w:szCs w:val="24"/>
          </w:rPr>
          <w:t>，</w:t>
        </w:r>
      </w:ins>
      <w:ins w:id="17" w:author="ly w" w:date="2018-03-10T11:44:00Z">
        <w:r>
          <w:rPr>
            <w:rFonts w:asciiTheme="minorEastAsia" w:hAnsiTheme="minorEastAsia" w:hint="eastAsia"/>
            <w:szCs w:val="24"/>
          </w:rPr>
          <w:t>根据这些问题，算法中依次设计对应的模块</w:t>
        </w:r>
      </w:ins>
      <w:ins w:id="18" w:author="ly w" w:date="2018-03-10T11:45:00Z">
        <w:r>
          <w:rPr>
            <w:rFonts w:asciiTheme="minorEastAsia" w:hAnsiTheme="minorEastAsia" w:hint="eastAsia"/>
            <w:szCs w:val="24"/>
          </w:rPr>
          <w:t>进行解决</w:t>
        </w:r>
      </w:ins>
      <w:r w:rsidR="009C5AA8">
        <w:rPr>
          <w:rFonts w:asciiTheme="minorEastAsia" w:hAnsiTheme="minorEastAsia" w:hint="eastAsia"/>
          <w:szCs w:val="24"/>
        </w:rPr>
        <w:t>：</w:t>
      </w:r>
    </w:p>
    <w:p w14:paraId="13CD6213" w14:textId="77777777" w:rsidR="009C5AA8" w:rsidRDefault="009C5AA8" w:rsidP="009C5AA8">
      <w:pPr>
        <w:spacing w:line="360" w:lineRule="auto"/>
        <w:jc w:val="center"/>
        <w:rPr>
          <w:rFonts w:asciiTheme="minorEastAsia" w:hAnsiTheme="minorEastAsia"/>
          <w:szCs w:val="24"/>
        </w:rPr>
      </w:pPr>
      <w:r>
        <w:rPr>
          <w:rFonts w:asciiTheme="minorEastAsia" w:hAnsiTheme="minorEastAsia"/>
          <w:noProof/>
          <w:szCs w:val="24"/>
        </w:rPr>
        <w:drawing>
          <wp:inline distT="0" distB="0" distL="0" distR="0" wp14:anchorId="7C2651C1" wp14:editId="651B477B">
            <wp:extent cx="5274310" cy="1207269"/>
            <wp:effectExtent l="0" t="0" r="0" b="0"/>
            <wp:docPr id="4118" name="图片 4118" descr="C:\Users\zhenyong\Documents\GitHub\Dissertation\图片\渔船捕捞行为识别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enyong\Documents\GitHub\Dissertation\图片\渔船捕捞行为识别算法流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207269"/>
                    </a:xfrm>
                    <a:prstGeom prst="rect">
                      <a:avLst/>
                    </a:prstGeom>
                    <a:noFill/>
                    <a:ln>
                      <a:noFill/>
                    </a:ln>
                  </pic:spPr>
                </pic:pic>
              </a:graphicData>
            </a:graphic>
          </wp:inline>
        </w:drawing>
      </w:r>
    </w:p>
    <w:p w14:paraId="49382C86" w14:textId="77777777" w:rsidR="009C5AA8" w:rsidRPr="00BC7F8E"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图2-1 渔船捕捞行为识别算法结构</w:t>
      </w:r>
    </w:p>
    <w:p w14:paraId="0B10DE4F" w14:textId="12C7EE03"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（1）VMS数据处理模块：</w:t>
      </w:r>
      <w:del w:id="19" w:author="ly w" w:date="2018-03-10T11:46:00Z">
        <w:r w:rsidDel="00896F3D">
          <w:rPr>
            <w:rFonts w:asciiTheme="minorEastAsia" w:hAnsiTheme="minorEastAsia" w:hint="eastAsia"/>
            <w:szCs w:val="24"/>
          </w:rPr>
          <w:delText>VMS数据中存在的异常记录，主要是由卫星定位误差，以及海上恶劣的通讯环境造成的。</w:delText>
        </w:r>
      </w:del>
      <w:ins w:id="20" w:author="ly w" w:date="2018-03-10T11:46:00Z">
        <w:r w:rsidR="007E68FA">
          <w:rPr>
            <w:rFonts w:asciiTheme="minorEastAsia" w:hAnsiTheme="minorEastAsia" w:hint="eastAsia"/>
            <w:szCs w:val="24"/>
          </w:rPr>
          <w:t>由于卫星定位误差</w:t>
        </w:r>
      </w:ins>
      <w:ins w:id="21" w:author="ly w" w:date="2018-03-10T11:47:00Z">
        <w:r w:rsidR="007E68FA">
          <w:rPr>
            <w:rFonts w:asciiTheme="minorEastAsia" w:hAnsiTheme="minorEastAsia" w:hint="eastAsia"/>
            <w:szCs w:val="24"/>
          </w:rPr>
          <w:t>以及海上恶劣的通讯环境，VMS数据中会存在</w:t>
        </w:r>
      </w:ins>
      <w:ins w:id="22" w:author="ly w" w:date="2018-03-10T11:48:00Z">
        <w:r w:rsidR="007E68FA">
          <w:rPr>
            <w:rFonts w:asciiTheme="minorEastAsia" w:hAnsiTheme="minorEastAsia" w:hint="eastAsia"/>
            <w:szCs w:val="24"/>
          </w:rPr>
          <w:t>少量异常记录。</w:t>
        </w:r>
      </w:ins>
      <w:r>
        <w:rPr>
          <w:rFonts w:asciiTheme="minorEastAsia" w:hAnsiTheme="minorEastAsia" w:hint="eastAsia"/>
          <w:szCs w:val="24"/>
        </w:rPr>
        <w:t>本模块通过剔除异常数据，为后续研究还原真实轨迹。</w:t>
      </w:r>
    </w:p>
    <w:p w14:paraId="212D3712" w14:textId="77777777"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2）港口定位模块：港口定位是航次划分的前提——通过得到的港口位置信息，实现对VMS数据进行分段。虽然可以借助于官方统计的港口列表进行判断，但是渔船在实际活动中还经常停靠在一些小型码头或锚泊地，这些地点难以统计。本模块根据VMS数据的特征得到了港口坐标，为划分航次提供了依据。</w:t>
      </w:r>
    </w:p>
    <w:p w14:paraId="5EA6741F" w14:textId="437019CA"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（3）划分航次模块：航次是研究渔船行为的基本单位，刻画了渔船离开港口进行捕捞到返回港口这样一个完整的出海捕捞过程。</w:t>
      </w:r>
      <w:del w:id="23" w:author="ly w" w:date="2018-03-10T11:51:00Z">
        <w:r w:rsidDel="007E68FA">
          <w:rPr>
            <w:rFonts w:asciiTheme="minorEastAsia" w:hAnsiTheme="minorEastAsia" w:hint="eastAsia"/>
            <w:szCs w:val="24"/>
          </w:rPr>
          <w:delText>本文使用的VMS数据时间跨度两年，整体分析难度大。所以</w:delText>
        </w:r>
      </w:del>
      <w:r>
        <w:rPr>
          <w:rFonts w:asciiTheme="minorEastAsia" w:hAnsiTheme="minorEastAsia" w:hint="eastAsia"/>
          <w:szCs w:val="24"/>
        </w:rPr>
        <w:t>，本模块利用港口定位结果按航次对VMS数据进行分段，将渔船捕捞行为识别问题的对象简化为一个航次的轨迹。</w:t>
      </w:r>
    </w:p>
    <w:p w14:paraId="32C1A726" w14:textId="19CB1EED" w:rsidR="009C5AA8" w:rsidRPr="00C235F1"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（4）捕捞行为识别模块：利用拖网渔船在进行捕捞活动时折返拖曳渔网的特点，先将航次轨迹转化为图像，</w:t>
      </w:r>
      <w:ins w:id="24" w:author="ly w" w:date="2018-03-10T11:54:00Z">
        <w:r w:rsidR="007E68FA">
          <w:rPr>
            <w:rFonts w:asciiTheme="minorEastAsia" w:hAnsiTheme="minorEastAsia" w:hint="eastAsia"/>
            <w:szCs w:val="24"/>
          </w:rPr>
          <w:t>然后</w:t>
        </w:r>
      </w:ins>
      <w:r>
        <w:rPr>
          <w:rFonts w:asciiTheme="minorEastAsia" w:hAnsiTheme="minorEastAsia" w:hint="eastAsia"/>
          <w:szCs w:val="24"/>
        </w:rPr>
        <w:t>通过数学形态学识别图像上的捕捞轨迹区域，进出该区域的位置就是捕捞行为的起点和终点。</w:t>
      </w:r>
    </w:p>
    <w:p w14:paraId="4A362722" w14:textId="77777777" w:rsidR="009C5AA8" w:rsidRPr="004111DA" w:rsidRDefault="009C5AA8" w:rsidP="009C5AA8">
      <w:pPr>
        <w:pStyle w:val="2"/>
        <w:spacing w:line="360" w:lineRule="auto"/>
        <w:rPr>
          <w:rFonts w:asciiTheme="minorEastAsia" w:hAnsiTheme="minorEastAsia"/>
          <w:sz w:val="24"/>
          <w:szCs w:val="24"/>
        </w:rPr>
      </w:pPr>
      <w:bookmarkStart w:id="25" w:name="_Toc508180152"/>
      <w:r w:rsidRPr="00BC7F8E">
        <w:rPr>
          <w:rFonts w:hint="eastAsia"/>
        </w:rPr>
        <w:t>VMS</w:t>
      </w:r>
      <w:r>
        <w:rPr>
          <w:rFonts w:hint="eastAsia"/>
        </w:rPr>
        <w:t>数据</w:t>
      </w:r>
      <w:r w:rsidRPr="00BC7F8E">
        <w:rPr>
          <w:rFonts w:hint="eastAsia"/>
        </w:rPr>
        <w:t>处理</w:t>
      </w:r>
      <w:bookmarkEnd w:id="25"/>
    </w:p>
    <w:p w14:paraId="1A882463" w14:textId="77777777"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本文处理的数据来自于浙江省温州市海洋渔业安全救助信息中心。在浙江海域内，单船拖网是最常见的生产方式之一。该船型在捕捞作业时，渔船拖曳渔网</w:t>
      </w:r>
      <w:r>
        <w:rPr>
          <w:rFonts w:asciiTheme="minorEastAsia" w:hAnsiTheme="minorEastAsia" w:hint="eastAsia"/>
          <w:szCs w:val="24"/>
        </w:rPr>
        <w:lastRenderedPageBreak/>
        <w:t>在局部海域折返运动（图2-2），导致该区域作业渔船较少，避免了其他渔船的干扰，VMS数据相对独立；其作业方式灵活，适用于多种环境及各个深度的水层，因此VMS数据量大，便于研究。</w:t>
      </w:r>
      <w:commentRangeStart w:id="26"/>
      <w:r>
        <w:rPr>
          <w:rFonts w:asciiTheme="minorEastAsia" w:hAnsiTheme="minorEastAsia" w:hint="eastAsia"/>
          <w:szCs w:val="24"/>
        </w:rPr>
        <w:t>基于这些原因，</w:t>
      </w:r>
      <w:commentRangeEnd w:id="26"/>
      <w:r w:rsidR="002F7A9D">
        <w:rPr>
          <w:rStyle w:val="ac"/>
        </w:rPr>
        <w:commentReference w:id="26"/>
      </w:r>
      <w:r>
        <w:rPr>
          <w:rFonts w:asciiTheme="minorEastAsia" w:hAnsiTheme="minorEastAsia" w:hint="eastAsia"/>
          <w:szCs w:val="24"/>
        </w:rPr>
        <w:t>本文</w:t>
      </w:r>
      <w:r w:rsidRPr="00BC7F8E">
        <w:rPr>
          <w:rFonts w:asciiTheme="minorEastAsia" w:hAnsiTheme="minorEastAsia" w:hint="eastAsia"/>
          <w:szCs w:val="24"/>
        </w:rPr>
        <w:t>对该船型</w:t>
      </w:r>
      <w:r>
        <w:rPr>
          <w:rFonts w:asciiTheme="minorEastAsia" w:hAnsiTheme="minorEastAsia" w:hint="eastAsia"/>
          <w:szCs w:val="24"/>
        </w:rPr>
        <w:t>的轨迹数据</w:t>
      </w:r>
      <w:r w:rsidRPr="00BC7F8E">
        <w:rPr>
          <w:rFonts w:asciiTheme="minorEastAsia" w:hAnsiTheme="minorEastAsia" w:hint="eastAsia"/>
          <w:szCs w:val="24"/>
        </w:rPr>
        <w:t>进行</w:t>
      </w:r>
      <w:r>
        <w:rPr>
          <w:rFonts w:asciiTheme="minorEastAsia" w:hAnsiTheme="minorEastAsia" w:hint="eastAsia"/>
          <w:szCs w:val="24"/>
        </w:rPr>
        <w:t>分析，收集了</w:t>
      </w:r>
      <w:r w:rsidRPr="00BC7F8E">
        <w:rPr>
          <w:rFonts w:asciiTheme="minorEastAsia" w:hAnsiTheme="minorEastAsia" w:hint="eastAsia"/>
          <w:szCs w:val="24"/>
        </w:rPr>
        <w:t>自2014年4月1日起至2016年6月30日止共31条渔船</w:t>
      </w:r>
      <w:r w:rsidRPr="008B3D38">
        <w:rPr>
          <w:rFonts w:asciiTheme="minorEastAsia" w:hAnsiTheme="minorEastAsia"/>
          <w:szCs w:val="24"/>
        </w:rPr>
        <w:t>2</w:t>
      </w:r>
      <w:r>
        <w:rPr>
          <w:rFonts w:asciiTheme="minorEastAsia" w:hAnsiTheme="minorEastAsia" w:hint="eastAsia"/>
          <w:szCs w:val="24"/>
        </w:rPr>
        <w:t>,</w:t>
      </w:r>
      <w:r w:rsidRPr="008B3D38">
        <w:rPr>
          <w:rFonts w:asciiTheme="minorEastAsia" w:hAnsiTheme="minorEastAsia"/>
          <w:szCs w:val="24"/>
        </w:rPr>
        <w:t>595</w:t>
      </w:r>
      <w:r>
        <w:rPr>
          <w:rFonts w:asciiTheme="minorEastAsia" w:hAnsiTheme="minorEastAsia" w:hint="eastAsia"/>
          <w:szCs w:val="24"/>
        </w:rPr>
        <w:t>,</w:t>
      </w:r>
      <w:r w:rsidRPr="008B3D38">
        <w:rPr>
          <w:rFonts w:asciiTheme="minorEastAsia" w:hAnsiTheme="minorEastAsia"/>
          <w:szCs w:val="24"/>
        </w:rPr>
        <w:t>004</w:t>
      </w:r>
      <w:r w:rsidRPr="00BC7F8E">
        <w:rPr>
          <w:rFonts w:asciiTheme="minorEastAsia" w:hAnsiTheme="minorEastAsia" w:hint="eastAsia"/>
          <w:szCs w:val="24"/>
        </w:rPr>
        <w:t>条记录。单船最多</w:t>
      </w:r>
      <w:r w:rsidRPr="008B3D38">
        <w:rPr>
          <w:rFonts w:asciiTheme="minorEastAsia" w:hAnsiTheme="minorEastAsia"/>
          <w:szCs w:val="24"/>
        </w:rPr>
        <w:t>153</w:t>
      </w:r>
      <w:r>
        <w:rPr>
          <w:rFonts w:asciiTheme="minorEastAsia" w:hAnsiTheme="minorEastAsia" w:hint="eastAsia"/>
          <w:szCs w:val="24"/>
        </w:rPr>
        <w:t>,</w:t>
      </w:r>
      <w:r w:rsidRPr="008B3D38">
        <w:rPr>
          <w:rFonts w:asciiTheme="minorEastAsia" w:hAnsiTheme="minorEastAsia"/>
          <w:szCs w:val="24"/>
        </w:rPr>
        <w:t>690</w:t>
      </w:r>
      <w:r w:rsidRPr="00BC7F8E">
        <w:rPr>
          <w:rFonts w:asciiTheme="minorEastAsia" w:hAnsiTheme="minorEastAsia" w:hint="eastAsia"/>
          <w:szCs w:val="24"/>
        </w:rPr>
        <w:t>条记录，最少</w:t>
      </w:r>
      <w:r w:rsidRPr="008B3D38">
        <w:rPr>
          <w:rFonts w:asciiTheme="minorEastAsia" w:hAnsiTheme="minorEastAsia"/>
          <w:szCs w:val="24"/>
        </w:rPr>
        <w:t>31</w:t>
      </w:r>
      <w:r>
        <w:rPr>
          <w:rFonts w:asciiTheme="minorEastAsia" w:hAnsiTheme="minorEastAsia" w:hint="eastAsia"/>
          <w:szCs w:val="24"/>
        </w:rPr>
        <w:t>,</w:t>
      </w:r>
      <w:r w:rsidRPr="008B3D38">
        <w:rPr>
          <w:rFonts w:asciiTheme="minorEastAsia" w:hAnsiTheme="minorEastAsia"/>
          <w:szCs w:val="24"/>
        </w:rPr>
        <w:t>950</w:t>
      </w:r>
      <w:r w:rsidRPr="00BC7F8E">
        <w:rPr>
          <w:rFonts w:asciiTheme="minorEastAsia" w:hAnsiTheme="minorEastAsia" w:hint="eastAsia"/>
          <w:szCs w:val="24"/>
        </w:rPr>
        <w:t>条记录。</w:t>
      </w:r>
    </w:p>
    <w:p w14:paraId="73E8A60E" w14:textId="77777777" w:rsidR="009C5AA8" w:rsidRDefault="009C5AA8" w:rsidP="009C5AA8">
      <w:pPr>
        <w:spacing w:line="360" w:lineRule="auto"/>
        <w:jc w:val="center"/>
        <w:rPr>
          <w:rFonts w:asciiTheme="minorEastAsia" w:hAnsiTheme="minorEastAsia"/>
          <w:szCs w:val="24"/>
        </w:rPr>
      </w:pPr>
      <w:r>
        <w:rPr>
          <w:rFonts w:asciiTheme="minorEastAsia" w:hAnsiTheme="minorEastAsia"/>
          <w:noProof/>
          <w:szCs w:val="24"/>
        </w:rPr>
        <w:drawing>
          <wp:inline distT="0" distB="0" distL="0" distR="0" wp14:anchorId="629228F3" wp14:editId="1C39E85E">
            <wp:extent cx="3505212" cy="2636875"/>
            <wp:effectExtent l="0" t="0" r="0" b="0"/>
            <wp:docPr id="4105" name="图片 4105" descr="C:\Users\zhenyong\Documents\GitHub\Dissertation\图片\3-2单穿拖网作业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nyong\Documents\GitHub\Dissertation\图片\3-2单穿拖网作业示意图.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4772" cy="2644067"/>
                    </a:xfrm>
                    <a:prstGeom prst="rect">
                      <a:avLst/>
                    </a:prstGeom>
                    <a:noFill/>
                    <a:ln>
                      <a:noFill/>
                    </a:ln>
                  </pic:spPr>
                </pic:pic>
              </a:graphicData>
            </a:graphic>
          </wp:inline>
        </w:drawing>
      </w:r>
    </w:p>
    <w:p w14:paraId="3F375ADA" w14:textId="77777777" w:rsidR="009C5AA8"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图2-2 单船拖网作业</w:t>
      </w:r>
    </w:p>
    <w:p w14:paraId="49A52919" w14:textId="56FB06A8" w:rsidR="009C5AA8" w:rsidRPr="00BC7F8E"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VMS数据主要</w:t>
      </w:r>
      <w:r w:rsidRPr="00BC7F8E">
        <w:rPr>
          <w:rFonts w:asciiTheme="minorEastAsia" w:hAnsiTheme="minorEastAsia" w:hint="eastAsia"/>
          <w:szCs w:val="24"/>
        </w:rPr>
        <w:t>包括渔船ID、时间、经纬度、瞬时速度、船艏向等</w:t>
      </w:r>
      <w:r>
        <w:rPr>
          <w:rFonts w:asciiTheme="minorEastAsia" w:hAnsiTheme="minorEastAsia" w:hint="eastAsia"/>
          <w:szCs w:val="24"/>
        </w:rPr>
        <w:t>字段信息，经纬度信息按时间排序可以得到渔船轨迹。轨迹中的异常数据源自于卫星定位误差以及海上恶劣的通信环境，我们借鉴了Yuan等在研究计程车轨迹中的方法</w:t>
      </w:r>
      <w:r>
        <w:rPr>
          <w:rStyle w:val="a9"/>
          <w:rFonts w:asciiTheme="minorEastAsia" w:hAnsiTheme="minorEastAsia"/>
          <w:szCs w:val="24"/>
        </w:rPr>
        <w:endnoteReference w:id="2"/>
      </w:r>
      <w:r>
        <w:rPr>
          <w:rFonts w:asciiTheme="minorEastAsia" w:hAnsiTheme="minorEastAsia" w:hint="eastAsia"/>
          <w:szCs w:val="24"/>
        </w:rPr>
        <w:t>，通过设定平均速度阈值的方式，剔除异常数据。具体而言，计算相邻</w:t>
      </w:r>
      <w:r w:rsidRPr="00BC7F8E">
        <w:rPr>
          <w:rFonts w:asciiTheme="minorEastAsia" w:hAnsiTheme="minorEastAsia" w:hint="eastAsia"/>
          <w:szCs w:val="24"/>
        </w:rPr>
        <w:t>采样点AB间的平均速度</w:t>
      </w:r>
      <w:ins w:id="27" w:author="ly w" w:date="2018-03-10T13:31:00Z">
        <w:r w:rsidR="002F7A9D">
          <w:rPr>
            <w:rFonts w:asciiTheme="minorEastAsia" w:hAnsiTheme="minorEastAsia" w:hint="eastAsia"/>
            <w:szCs w:val="24"/>
          </w:rPr>
          <w:t>，剔除平均速度大于</w:t>
        </w:r>
        <w:r w:rsidR="002F7A9D">
          <w:rPr>
            <w:rFonts w:asciiTheme="minorEastAsia" w:hAnsiTheme="minorEastAsia" w:hint="eastAsia"/>
            <w:szCs w:val="24"/>
          </w:rPr>
          <w:t>阈值</w:t>
        </w:r>
        <m:oMath>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v</m:t>
                  </m:r>
                </m:e>
              </m:acc>
            </m:e>
            <m:sub>
              <m:r>
                <w:rPr>
                  <w:rFonts w:ascii="Cambria Math" w:hAnsi="Cambria Math"/>
                  <w:szCs w:val="24"/>
                </w:rPr>
                <m:t>c</m:t>
              </m:r>
            </m:sub>
          </m:sSub>
        </m:oMath>
        <w:r w:rsidR="002F7A9D">
          <w:rPr>
            <w:rFonts w:asciiTheme="minorEastAsia" w:hAnsiTheme="minorEastAsia" w:hint="eastAsia"/>
            <w:szCs w:val="24"/>
          </w:rPr>
          <w:t>的数据</w:t>
        </w:r>
      </w:ins>
      <w:r w:rsidRPr="00BC7F8E">
        <w:rPr>
          <w:rFonts w:asciiTheme="minorEastAsia" w:hAnsiTheme="minorEastAsia" w:hint="eastAsia"/>
          <w:szCs w:val="24"/>
        </w:rPr>
        <w:t>。由于我国东海海域渔船航速小于30kn</w:t>
      </w:r>
      <w:r>
        <w:rPr>
          <w:rFonts w:asciiTheme="minorEastAsia" w:hAnsiTheme="minorEastAsia" w:hint="eastAsia"/>
          <w:szCs w:val="24"/>
        </w:rPr>
        <w:t>，</w:t>
      </w:r>
      <w:r w:rsidRPr="00BC7F8E">
        <w:rPr>
          <w:rFonts w:asciiTheme="minorEastAsia" w:hAnsiTheme="minorEastAsia" w:hint="eastAsia"/>
          <w:szCs w:val="24"/>
        </w:rPr>
        <w:t>设阈值</w:t>
      </w:r>
      <m:oMath>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v</m:t>
                </m:r>
              </m:e>
            </m:acc>
          </m:e>
          <m:sub>
            <m:r>
              <w:rPr>
                <w:rFonts w:ascii="Cambria Math" w:hAnsi="Cambria Math"/>
                <w:szCs w:val="24"/>
              </w:rPr>
              <m:t>c</m:t>
            </m:r>
          </m:sub>
        </m:sSub>
        <m:r>
          <m:rPr>
            <m:sty m:val="p"/>
          </m:rPr>
          <w:rPr>
            <w:rFonts w:ascii="Cambria Math" w:hAnsi="Cambria Math"/>
            <w:szCs w:val="24"/>
          </w:rPr>
          <m:t>=30kn</m:t>
        </m:r>
      </m:oMath>
      <w:del w:id="28" w:author="ly w" w:date="2018-03-10T13:31:00Z">
        <w:r w:rsidDel="002F7A9D">
          <w:rPr>
            <w:rFonts w:asciiTheme="minorEastAsia" w:hAnsiTheme="minorEastAsia" w:hint="eastAsia"/>
            <w:szCs w:val="24"/>
          </w:rPr>
          <w:delText>，剔除平均速度大于</w:delText>
        </w:r>
        <m:oMath>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v</m:t>
                  </m:r>
                </m:e>
              </m:acc>
            </m:e>
            <m:sub>
              <m:r>
                <w:rPr>
                  <w:rFonts w:ascii="Cambria Math" w:hAnsi="Cambria Math"/>
                  <w:szCs w:val="24"/>
                </w:rPr>
                <m:t>c</m:t>
              </m:r>
            </m:sub>
          </m:sSub>
        </m:oMath>
        <w:r w:rsidDel="002F7A9D">
          <w:rPr>
            <w:rFonts w:asciiTheme="minorEastAsia" w:hAnsiTheme="minorEastAsia" w:hint="eastAsia"/>
            <w:szCs w:val="24"/>
          </w:rPr>
          <w:delText>的数据</w:delText>
        </w:r>
      </w:del>
      <w:r>
        <w:rPr>
          <w:rFonts w:asciiTheme="minorEastAsia" w:hAnsiTheme="minorEastAsia" w:hint="eastAsia"/>
          <w:szCs w:val="24"/>
        </w:rPr>
        <w:t>。这里两点间取球面距离，计算方法如下</w:t>
      </w:r>
      <w:r w:rsidRPr="00BC7F8E">
        <w:rPr>
          <w:rFonts w:asciiTheme="minorEastAsia" w:hAnsiTheme="minorEastAsia" w:hint="eastAsia"/>
          <w:szCs w:val="24"/>
        </w:rPr>
        <w:t>。</w:t>
      </w:r>
    </w:p>
    <w:p w14:paraId="60267DFF" w14:textId="77777777" w:rsidR="009C5AA8" w:rsidRPr="00BC7F8E" w:rsidRDefault="009C5AA8" w:rsidP="009C5AA8">
      <w:pPr>
        <w:spacing w:line="360" w:lineRule="auto"/>
        <w:ind w:firstLine="420"/>
        <w:rPr>
          <w:rFonts w:asciiTheme="minorEastAsia" w:hAnsiTheme="minorEastAsia"/>
          <w:szCs w:val="24"/>
        </w:rPr>
      </w:pPr>
      <m:oMathPara>
        <m:oMath>
          <m:r>
            <m:rPr>
              <m:sty m:val="p"/>
            </m:rPr>
            <w:rPr>
              <w:rFonts w:ascii="Cambria Math" w:hAnsi="Cambria Math" w:hint="eastAsia"/>
              <w:szCs w:val="24"/>
            </w:rPr>
            <m:t>D</m:t>
          </m:r>
          <m:r>
            <m:rPr>
              <m:sty m:val="p"/>
            </m:rPr>
            <w:rPr>
              <w:rFonts w:ascii="Cambria Math" w:hAnsi="Cambria Math"/>
              <w:szCs w:val="24"/>
            </w:rPr>
            <m:t>=R×</m:t>
          </m:r>
          <m:func>
            <m:funcPr>
              <m:ctrlPr>
                <w:rPr>
                  <w:rFonts w:ascii="Cambria Math" w:hAnsi="Cambria Math"/>
                  <w:szCs w:val="24"/>
                </w:rPr>
              </m:ctrlPr>
            </m:funcPr>
            <m:fName>
              <m:sSup>
                <m:sSupPr>
                  <m:ctrlPr>
                    <w:rPr>
                      <w:rFonts w:ascii="Cambria Math" w:hAnsi="Cambria Math"/>
                      <w:szCs w:val="24"/>
                    </w:rPr>
                  </m:ctrlPr>
                </m:sSupPr>
                <m:e>
                  <m:r>
                    <m:rPr>
                      <m:sty m:val="p"/>
                    </m:rPr>
                    <w:rPr>
                      <w:rFonts w:ascii="Cambria Math" w:hAnsi="Cambria Math"/>
                      <w:szCs w:val="24"/>
                    </w:rPr>
                    <m:t>cos</m:t>
                  </m:r>
                </m:e>
                <m:sup>
                  <m:r>
                    <m:rPr>
                      <m:sty m:val="p"/>
                    </m:rPr>
                    <w:rPr>
                      <w:rFonts w:ascii="Cambria Math" w:hAnsi="Cambria Math"/>
                      <w:szCs w:val="24"/>
                    </w:rPr>
                    <m:t>-1</m:t>
                  </m:r>
                </m:sup>
              </m:sSup>
            </m:fName>
            <m:e>
              <m:d>
                <m:dPr>
                  <m:begChr m:val="["/>
                  <m:endChr m:val="]"/>
                  <m:ctrlPr>
                    <w:rPr>
                      <w:rFonts w:ascii="Cambria Math" w:hAnsi="Cambria Math"/>
                      <w:i/>
                      <w:szCs w:val="24"/>
                    </w:rPr>
                  </m:ctrlPr>
                </m:dPr>
                <m:e>
                  <m:func>
                    <m:funcPr>
                      <m:ctrlPr>
                        <w:rPr>
                          <w:rFonts w:ascii="Cambria Math" w:hAnsi="Cambria Math"/>
                          <w:i/>
                          <w:szCs w:val="24"/>
                        </w:rPr>
                      </m:ctrlPr>
                    </m:funcPr>
                    <m:fName>
                      <m:r>
                        <m:rPr>
                          <m:sty m:val="p"/>
                        </m:rPr>
                        <w:rPr>
                          <w:rFonts w:ascii="Cambria Math" w:hAnsi="Cambria Math"/>
                          <w:szCs w:val="24"/>
                        </w:rPr>
                        <m:t>cos</m:t>
                      </m:r>
                    </m:fNa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e>
                  </m:func>
                  <m:func>
                    <m:funcPr>
                      <m:ctrlPr>
                        <w:rPr>
                          <w:rFonts w:ascii="Cambria Math" w:hAnsi="Cambria Math"/>
                          <w:i/>
                          <w:szCs w:val="24"/>
                        </w:rPr>
                      </m:ctrlPr>
                    </m:funcPr>
                    <m:fName>
                      <m:r>
                        <m:rPr>
                          <m:sty m:val="p"/>
                        </m:rPr>
                        <w:rPr>
                          <w:rFonts w:ascii="Cambria Math" w:hAnsi="Cambria Math"/>
                          <w:szCs w:val="24"/>
                        </w:rPr>
                        <m:t>cos</m:t>
                      </m:r>
                    </m:fNa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e>
                  </m:func>
                  <m:func>
                    <m:funcPr>
                      <m:ctrlPr>
                        <w:rPr>
                          <w:rFonts w:ascii="Cambria Math" w:hAnsi="Cambria Math"/>
                          <w:i/>
                          <w:szCs w:val="24"/>
                        </w:rPr>
                      </m:ctrlPr>
                    </m:funcPr>
                    <m:fName>
                      <m:r>
                        <m:rPr>
                          <m:sty m:val="p"/>
                        </m:rPr>
                        <w:rPr>
                          <w:rFonts w:ascii="Cambria Math" w:hAnsi="Cambria Math"/>
                          <w:szCs w:val="24"/>
                        </w:rPr>
                        <m:t>cos</m:t>
                      </m:r>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e>
                      </m:d>
                    </m:e>
                  </m:func>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sin</m:t>
                      </m:r>
                    </m:fNa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e>
                  </m:func>
                  <m:func>
                    <m:funcPr>
                      <m:ctrlPr>
                        <w:rPr>
                          <w:rFonts w:ascii="Cambria Math" w:hAnsi="Cambria Math"/>
                          <w:i/>
                          <w:szCs w:val="24"/>
                        </w:rPr>
                      </m:ctrlPr>
                    </m:funcPr>
                    <m:fName>
                      <m:r>
                        <m:rPr>
                          <m:sty m:val="p"/>
                        </m:rPr>
                        <w:rPr>
                          <w:rFonts w:ascii="Cambria Math" w:hAnsi="Cambria Math"/>
                          <w:szCs w:val="24"/>
                        </w:rPr>
                        <m:t>sin</m:t>
                      </m:r>
                    </m:fName>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e>
                  </m:func>
                </m:e>
              </m:d>
            </m:e>
          </m:func>
        </m:oMath>
      </m:oMathPara>
    </w:p>
    <w:p w14:paraId="3FBC7847" w14:textId="77777777" w:rsidR="009C5AA8" w:rsidRPr="00BC7F8E" w:rsidRDefault="009C5AA8" w:rsidP="009C5AA8">
      <w:pPr>
        <w:autoSpaceDE w:val="0"/>
        <w:autoSpaceDN w:val="0"/>
        <w:adjustRightInd w:val="0"/>
        <w:jc w:val="left"/>
        <w:rPr>
          <w:rFonts w:asciiTheme="minorEastAsia" w:hAnsiTheme="minorEastAsia"/>
          <w:szCs w:val="24"/>
        </w:rPr>
      </w:pPr>
      <w:r w:rsidRPr="00BC7F8E">
        <w:rPr>
          <w:rFonts w:asciiTheme="minorEastAsia" w:hAnsiTheme="minorEastAsia" w:hint="eastAsia"/>
          <w:szCs w:val="24"/>
        </w:rPr>
        <w:t>其中，D表示采样点AB间的球面距离，R表示地球半径</w:t>
      </w:r>
      <w:r>
        <w:rPr>
          <w:rFonts w:asciiTheme="minorEastAsia" w:hAnsiTheme="minorEastAsia" w:hint="eastAsia"/>
          <w:szCs w:val="24"/>
        </w:rPr>
        <w:t>（取值</w:t>
      </w:r>
      <w:r w:rsidRPr="00546334">
        <w:rPr>
          <w:rFonts w:asciiTheme="minorEastAsia" w:hAnsiTheme="minorEastAsia"/>
          <w:szCs w:val="24"/>
        </w:rPr>
        <w:t>6372</w:t>
      </w:r>
      <w:r>
        <w:rPr>
          <w:rFonts w:asciiTheme="minorEastAsia" w:hAnsiTheme="minorEastAsia" w:hint="eastAsia"/>
          <w:szCs w:val="24"/>
        </w:rPr>
        <w:t>公里）</w:t>
      </w:r>
      <w:r w:rsidRPr="00BC7F8E">
        <w:rPr>
          <w:rFonts w:asciiTheme="minorEastAsia" w:hAnsiTheme="minorEastAsia" w:hint="eastAsia"/>
          <w:szCs w:val="24"/>
        </w:rPr>
        <w:t>，A点坐标</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e>
        </m:d>
      </m:oMath>
      <w:r w:rsidRPr="00BC7F8E">
        <w:rPr>
          <w:rFonts w:asciiTheme="minorEastAsia" w:hAnsiTheme="minorEastAsia" w:hint="eastAsia"/>
          <w:szCs w:val="24"/>
        </w:rPr>
        <w:t>，B点坐标</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e>
        </m:d>
      </m:oMath>
      <w:r w:rsidRPr="00BC7F8E">
        <w:rPr>
          <w:rFonts w:asciiTheme="minorEastAsia" w:hAnsiTheme="minorEastAsia"/>
          <w:szCs w:val="24"/>
        </w:rPr>
        <w:t>。</w:t>
      </w:r>
      <w:r>
        <w:rPr>
          <w:rFonts w:asciiTheme="minorEastAsia" w:hAnsiTheme="minorEastAsia" w:hint="eastAsia"/>
          <w:szCs w:val="24"/>
        </w:rPr>
        <w:t>最终从原始数据中剔除异常数据5224条记录，占总数的0.20%</w:t>
      </w:r>
    </w:p>
    <w:p w14:paraId="3C5F1110" w14:textId="77777777" w:rsidR="009C5AA8" w:rsidRDefault="009C5AA8" w:rsidP="009C5AA8">
      <w:pPr>
        <w:spacing w:line="360" w:lineRule="auto"/>
        <w:rPr>
          <w:rFonts w:asciiTheme="minorEastAsia" w:hAnsiTheme="minorEastAsia"/>
          <w:szCs w:val="24"/>
        </w:rPr>
      </w:pPr>
      <w:r w:rsidRPr="00BC7F8E">
        <w:rPr>
          <w:rFonts w:asciiTheme="minorEastAsia" w:hAnsiTheme="minorEastAsia" w:hint="eastAsia"/>
          <w:szCs w:val="24"/>
        </w:rPr>
        <w:tab/>
      </w:r>
      <w:r>
        <w:rPr>
          <w:rFonts w:asciiTheme="minorEastAsia" w:hAnsiTheme="minorEastAsia" w:hint="eastAsia"/>
          <w:szCs w:val="24"/>
        </w:rPr>
        <w:t>原始数据中存在数据缺失，本文没有通过插值对数据进行填补，以免对捕捞行为的识别造成干扰。</w:t>
      </w:r>
    </w:p>
    <w:p w14:paraId="261E616A" w14:textId="77777777" w:rsidR="009C5AA8" w:rsidRDefault="009C5AA8" w:rsidP="009C5AA8">
      <w:pPr>
        <w:pStyle w:val="2"/>
        <w:spacing w:line="360" w:lineRule="auto"/>
      </w:pPr>
      <w:bookmarkStart w:id="29" w:name="_Toc508180153"/>
      <w:r w:rsidRPr="00BC7F8E">
        <w:rPr>
          <w:rFonts w:hint="eastAsia"/>
        </w:rPr>
        <w:lastRenderedPageBreak/>
        <w:t>港口定位</w:t>
      </w:r>
      <w:bookmarkEnd w:id="29"/>
    </w:p>
    <w:p w14:paraId="768BE7BC" w14:textId="27233021" w:rsidR="009C5AA8" w:rsidRDefault="009C5AA8" w:rsidP="009C5AA8">
      <w:pPr>
        <w:spacing w:line="360" w:lineRule="auto"/>
        <w:rPr>
          <w:rFonts w:asciiTheme="minorEastAsia" w:hAnsiTheme="minorEastAsia"/>
          <w:szCs w:val="24"/>
        </w:rPr>
      </w:pPr>
      <w:r>
        <w:rPr>
          <w:rFonts w:asciiTheme="minorEastAsia" w:hAnsiTheme="minorEastAsia" w:hint="eastAsia"/>
          <w:szCs w:val="24"/>
        </w:rPr>
        <w:tab/>
        <w:t>渔船在</w:t>
      </w:r>
      <w:proofErr w:type="gramStart"/>
      <w:ins w:id="30" w:author="ly w" w:date="2018-03-10T13:34:00Z">
        <w:r w:rsidR="002F7A9D">
          <w:rPr>
            <w:rFonts w:asciiTheme="minorEastAsia" w:hAnsiTheme="minorEastAsia" w:hint="eastAsia"/>
            <w:szCs w:val="24"/>
          </w:rPr>
          <w:t>捕渔</w:t>
        </w:r>
        <w:proofErr w:type="gramEnd"/>
        <w:r w:rsidR="002F7A9D">
          <w:rPr>
            <w:rFonts w:asciiTheme="minorEastAsia" w:hAnsiTheme="minorEastAsia" w:hint="eastAsia"/>
            <w:szCs w:val="24"/>
          </w:rPr>
          <w:t>区</w:t>
        </w:r>
      </w:ins>
      <w:r>
        <w:rPr>
          <w:rFonts w:asciiTheme="minorEastAsia" w:hAnsiTheme="minorEastAsia" w:hint="eastAsia"/>
          <w:szCs w:val="24"/>
        </w:rPr>
        <w:t>进行捕捞活动时</w:t>
      </w:r>
      <w:ins w:id="31" w:author="ly w" w:date="2018-03-10T13:34:00Z">
        <w:r w:rsidR="002F7A9D">
          <w:rPr>
            <w:rFonts w:asciiTheme="minorEastAsia" w:hAnsiTheme="minorEastAsia" w:hint="eastAsia"/>
            <w:szCs w:val="24"/>
          </w:rPr>
          <w:t>会</w:t>
        </w:r>
      </w:ins>
      <w:r>
        <w:rPr>
          <w:rFonts w:asciiTheme="minorEastAsia" w:hAnsiTheme="minorEastAsia" w:hint="eastAsia"/>
          <w:szCs w:val="24"/>
        </w:rPr>
        <w:t>往返拖曳渔网，体现在轨迹图上就是局部连续折返、轨迹密集的区域。本文利用这一特征识别捕捞行为，</w:t>
      </w:r>
      <w:moveToRangeStart w:id="32" w:author="ly w" w:date="2018-03-10T13:44:00Z" w:name="move508452809"/>
      <w:moveTo w:id="33" w:author="ly w" w:date="2018-03-10T13:44:00Z">
        <w:r w:rsidR="00004F43">
          <w:rPr>
            <w:rFonts w:asciiTheme="minorEastAsia" w:hAnsiTheme="minorEastAsia" w:hint="eastAsia"/>
            <w:szCs w:val="24"/>
          </w:rPr>
          <w:t>图2-3展示了设备终端ID为255368的单拖渔船自2014年4月1日至2016年9月27日的轨迹图</w:t>
        </w:r>
        <w:del w:id="34" w:author="ly w" w:date="2018-03-10T13:45:00Z">
          <w:r w:rsidR="00004F43" w:rsidDel="00004F43">
            <w:rPr>
              <w:rFonts w:asciiTheme="minorEastAsia" w:hAnsiTheme="minorEastAsia" w:hint="eastAsia"/>
              <w:szCs w:val="24"/>
            </w:rPr>
            <w:delText>。</w:delText>
          </w:r>
        </w:del>
      </w:moveTo>
      <w:ins w:id="35" w:author="ly w" w:date="2018-03-10T13:45:00Z">
        <w:r w:rsidR="00004F43">
          <w:rPr>
            <w:rFonts w:asciiTheme="minorEastAsia" w:hAnsiTheme="minorEastAsia" w:hint="eastAsia"/>
            <w:szCs w:val="24"/>
          </w:rPr>
          <w:t>，</w:t>
        </w:r>
      </w:ins>
      <w:moveTo w:id="36" w:author="ly w" w:date="2018-03-10T13:44:00Z">
        <w:r w:rsidR="00004F43">
          <w:rPr>
            <w:rFonts w:asciiTheme="minorEastAsia" w:hAnsiTheme="minorEastAsia" w:hint="eastAsia"/>
            <w:szCs w:val="24"/>
          </w:rPr>
          <w:t>海岸线附近由于多个航次叠加已经难以区分捕捞轨迹区域。</w:t>
        </w:r>
      </w:moveTo>
      <w:moveToRangeEnd w:id="32"/>
      <w:del w:id="37" w:author="ly w" w:date="2018-03-10T13:45:00Z">
        <w:r w:rsidDel="00004F43">
          <w:rPr>
            <w:rFonts w:asciiTheme="minorEastAsia" w:hAnsiTheme="minorEastAsia" w:hint="eastAsia"/>
            <w:szCs w:val="24"/>
          </w:rPr>
          <w:delText>但是</w:delText>
        </w:r>
      </w:del>
      <w:ins w:id="38" w:author="ly w" w:date="2018-03-10T13:45:00Z">
        <w:r w:rsidR="00004F43">
          <w:rPr>
            <w:rFonts w:asciiTheme="minorEastAsia" w:hAnsiTheme="minorEastAsia" w:hint="eastAsia"/>
            <w:szCs w:val="24"/>
          </w:rPr>
          <w:t>由于</w:t>
        </w:r>
      </w:ins>
      <w:r>
        <w:rPr>
          <w:rFonts w:asciiTheme="minorEastAsia" w:hAnsiTheme="minorEastAsia" w:hint="eastAsia"/>
          <w:szCs w:val="24"/>
        </w:rPr>
        <w:t>轨迹相互叠加严重，因此需要通过港口位置对捕捞区域</w:t>
      </w:r>
      <w:ins w:id="39" w:author="ly w" w:date="2018-03-10T13:45:00Z">
        <w:r w:rsidR="00004F43">
          <w:rPr>
            <w:rFonts w:asciiTheme="minorEastAsia" w:hAnsiTheme="minorEastAsia" w:hint="eastAsia"/>
            <w:szCs w:val="24"/>
          </w:rPr>
          <w:t>的</w:t>
        </w:r>
      </w:ins>
      <w:del w:id="40" w:author="ly w" w:date="2018-03-10T13:45:00Z">
        <w:r w:rsidDel="00004F43">
          <w:rPr>
            <w:rFonts w:asciiTheme="minorEastAsia" w:hAnsiTheme="minorEastAsia" w:hint="eastAsia"/>
            <w:szCs w:val="24"/>
          </w:rPr>
          <w:delText>进行</w:delText>
        </w:r>
      </w:del>
      <w:r>
        <w:rPr>
          <w:rFonts w:asciiTheme="minorEastAsia" w:hAnsiTheme="minorEastAsia" w:hint="eastAsia"/>
          <w:szCs w:val="24"/>
        </w:rPr>
        <w:t>航次</w:t>
      </w:r>
      <w:ins w:id="41" w:author="ly w" w:date="2018-03-10T13:45:00Z">
        <w:r w:rsidR="00004F43">
          <w:rPr>
            <w:rFonts w:asciiTheme="minorEastAsia" w:hAnsiTheme="minorEastAsia" w:hint="eastAsia"/>
            <w:szCs w:val="24"/>
          </w:rPr>
          <w:t>进行</w:t>
        </w:r>
      </w:ins>
      <w:r>
        <w:rPr>
          <w:rFonts w:asciiTheme="minorEastAsia" w:hAnsiTheme="minorEastAsia" w:hint="eastAsia"/>
          <w:szCs w:val="24"/>
        </w:rPr>
        <w:t>划分。</w:t>
      </w:r>
      <w:moveFromRangeStart w:id="42" w:author="ly w" w:date="2018-03-10T13:44:00Z" w:name="move508452809"/>
      <w:moveFrom w:id="43" w:author="ly w" w:date="2018-03-10T13:44:00Z">
        <w:r w:rsidDel="00004F43">
          <w:rPr>
            <w:rFonts w:asciiTheme="minorEastAsia" w:hAnsiTheme="minorEastAsia" w:hint="eastAsia"/>
            <w:szCs w:val="24"/>
          </w:rPr>
          <w:t>图2-3展示了设备终端ID为255368的单拖渔船自2014年4月1日至2016年9月27日的轨迹图。海岸线附近由于多个航次叠加已经难以区分捕捞轨迹区域。</w:t>
        </w:r>
      </w:moveFrom>
      <w:moveFromRangeEnd w:id="42"/>
    </w:p>
    <w:p w14:paraId="70461B65" w14:textId="77777777" w:rsidR="009C5AA8" w:rsidRDefault="009C5AA8" w:rsidP="009C5AA8">
      <w:pPr>
        <w:spacing w:line="360" w:lineRule="auto"/>
        <w:jc w:val="center"/>
        <w:rPr>
          <w:rFonts w:asciiTheme="minorEastAsia" w:hAnsiTheme="minorEastAsia"/>
          <w:szCs w:val="24"/>
        </w:rPr>
      </w:pPr>
      <w:r>
        <w:rPr>
          <w:rFonts w:asciiTheme="minorEastAsia" w:hAnsiTheme="minorEastAsia"/>
          <w:noProof/>
          <w:szCs w:val="24"/>
        </w:rPr>
        <w:drawing>
          <wp:inline distT="0" distB="0" distL="0" distR="0" wp14:anchorId="74941BD0" wp14:editId="70FBE735">
            <wp:extent cx="4412512" cy="3304922"/>
            <wp:effectExtent l="0" t="0" r="7620" b="0"/>
            <wp:docPr id="8" name="图片 8" descr="C:\Users\zhenyong\Documents\GitHub\Dissertation\图片\2-3 VMS数据处理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yong\Documents\GitHub\Dissertation\图片\2-3 VMS数据处理后.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981" cy="3305274"/>
                    </a:xfrm>
                    <a:prstGeom prst="rect">
                      <a:avLst/>
                    </a:prstGeom>
                    <a:noFill/>
                    <a:ln>
                      <a:noFill/>
                    </a:ln>
                  </pic:spPr>
                </pic:pic>
              </a:graphicData>
            </a:graphic>
          </wp:inline>
        </w:drawing>
      </w:r>
    </w:p>
    <w:p w14:paraId="4C95D485" w14:textId="77777777" w:rsidR="009C5AA8" w:rsidRPr="00F531A8"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图2-3 渔船轨迹（</w:t>
      </w:r>
      <w:r w:rsidRPr="00DF055B">
        <w:rPr>
          <w:rFonts w:asciiTheme="minorEastAsia" w:hAnsiTheme="minorEastAsia" w:hint="eastAsia"/>
          <w:szCs w:val="24"/>
        </w:rPr>
        <w:t>终端ID：</w:t>
      </w:r>
      <w:r>
        <w:rPr>
          <w:rFonts w:asciiTheme="minorEastAsia" w:hAnsiTheme="minorEastAsia" w:hint="eastAsia"/>
          <w:szCs w:val="24"/>
        </w:rPr>
        <w:t>255368</w:t>
      </w:r>
      <w:r w:rsidRPr="00DF055B">
        <w:rPr>
          <w:rFonts w:asciiTheme="minorEastAsia" w:hAnsiTheme="minorEastAsia" w:hint="eastAsia"/>
          <w:szCs w:val="24"/>
        </w:rPr>
        <w:t>）</w:t>
      </w:r>
    </w:p>
    <w:p w14:paraId="2B06E2A3" w14:textId="77777777"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官方统计的港口信息可以作为参考，但不包含一些小渔港和锚泊地。为了在不依赖外部信息的条件实现港口定位，本节提出的 “坐标驻留法”根据VMS经纬度信息得到港口坐标。</w:t>
      </w:r>
    </w:p>
    <w:p w14:paraId="42314568" w14:textId="77777777" w:rsidR="009C5AA8" w:rsidRDefault="009C5AA8" w:rsidP="009C5AA8">
      <w:pPr>
        <w:pStyle w:val="3"/>
      </w:pPr>
      <w:bookmarkStart w:id="44" w:name="_Toc508180155"/>
      <w:bookmarkStart w:id="45" w:name="_Toc508180154"/>
      <w:r>
        <w:rPr>
          <w:rFonts w:hint="eastAsia"/>
        </w:rPr>
        <w:t>坐标驻留法</w:t>
      </w:r>
      <w:bookmarkEnd w:id="44"/>
    </w:p>
    <w:p w14:paraId="7740777A" w14:textId="53E3AD79" w:rsidR="009C5AA8" w:rsidRDefault="009C5AA8" w:rsidP="009C5AA8">
      <w:pPr>
        <w:spacing w:line="360" w:lineRule="auto"/>
        <w:rPr>
          <w:rFonts w:asciiTheme="minorEastAsia" w:hAnsiTheme="minorEastAsia"/>
          <w:szCs w:val="24"/>
        </w:rPr>
      </w:pPr>
      <w:r>
        <w:rPr>
          <w:rFonts w:asciiTheme="minorEastAsia" w:hAnsiTheme="minorEastAsia" w:hint="eastAsia"/>
          <w:szCs w:val="24"/>
        </w:rPr>
        <w:tab/>
        <w:t>相邻两条记录的经纬度坐标值</w:t>
      </w:r>
      <w:proofErr w:type="gramStart"/>
      <w:r>
        <w:rPr>
          <w:rFonts w:asciiTheme="minorEastAsia" w:hAnsiTheme="minorEastAsia" w:hint="eastAsia"/>
          <w:szCs w:val="24"/>
        </w:rPr>
        <w:t>相同被</w:t>
      </w:r>
      <w:proofErr w:type="gramEnd"/>
      <w:r>
        <w:rPr>
          <w:rFonts w:asciiTheme="minorEastAsia" w:hAnsiTheme="minorEastAsia" w:hint="eastAsia"/>
          <w:szCs w:val="24"/>
        </w:rPr>
        <w:t>称为“坐标驻留”。虽然有误差的因素存在，但仍然可以表明在这段时间内船舶近似静止。坐标驻留法就是利用这一点进行港口定位。</w:t>
      </w:r>
      <w:del w:id="46" w:author="ly w" w:date="2018-03-10T14:02:00Z">
        <w:r w:rsidDel="001B1CD1">
          <w:rPr>
            <w:rFonts w:asciiTheme="minorEastAsia" w:hAnsiTheme="minorEastAsia" w:hint="eastAsia"/>
            <w:szCs w:val="24"/>
          </w:rPr>
          <w:delText>虽然，</w:delText>
        </w:r>
      </w:del>
      <w:r>
        <w:rPr>
          <w:rFonts w:asciiTheme="minorEastAsia" w:hAnsiTheme="minorEastAsia" w:hint="eastAsia"/>
          <w:szCs w:val="24"/>
        </w:rPr>
        <w:t>渔船出海夜间</w:t>
      </w:r>
      <w:del w:id="47" w:author="ly w" w:date="2018-03-10T14:21:00Z">
        <w:r w:rsidDel="00AE7C84">
          <w:rPr>
            <w:rFonts w:asciiTheme="minorEastAsia" w:hAnsiTheme="minorEastAsia" w:hint="eastAsia"/>
            <w:szCs w:val="24"/>
          </w:rPr>
          <w:delText>会</w:delText>
        </w:r>
      </w:del>
      <w:r>
        <w:rPr>
          <w:rFonts w:asciiTheme="minorEastAsia" w:hAnsiTheme="minorEastAsia" w:hint="eastAsia"/>
          <w:szCs w:val="24"/>
        </w:rPr>
        <w:t>进行锚泊</w:t>
      </w:r>
      <w:ins w:id="48" w:author="ly w" w:date="2018-03-10T14:21:00Z">
        <w:r w:rsidR="00AE7C84">
          <w:rPr>
            <w:rFonts w:asciiTheme="minorEastAsia" w:hAnsiTheme="minorEastAsia" w:hint="eastAsia"/>
            <w:szCs w:val="24"/>
          </w:rPr>
          <w:t>时也会</w:t>
        </w:r>
      </w:ins>
      <w:del w:id="49" w:author="ly w" w:date="2018-03-10T14:21:00Z">
        <w:r w:rsidDel="00AE7C84">
          <w:rPr>
            <w:rFonts w:asciiTheme="minorEastAsia" w:hAnsiTheme="minorEastAsia" w:hint="eastAsia"/>
            <w:szCs w:val="24"/>
          </w:rPr>
          <w:delText>，</w:delText>
        </w:r>
      </w:del>
      <w:r>
        <w:rPr>
          <w:rFonts w:asciiTheme="minorEastAsia" w:hAnsiTheme="minorEastAsia" w:hint="eastAsia"/>
          <w:szCs w:val="24"/>
        </w:rPr>
        <w:t>容易发生坐标驻留现象</w:t>
      </w:r>
      <w:ins w:id="50" w:author="ly w" w:date="2018-03-10T14:21:00Z">
        <w:r w:rsidR="000C3178">
          <w:rPr>
            <w:rFonts w:asciiTheme="minorEastAsia" w:hAnsiTheme="minorEastAsia" w:hint="eastAsia"/>
            <w:szCs w:val="24"/>
          </w:rPr>
          <w:t>，</w:t>
        </w:r>
        <w:r w:rsidR="000C3178">
          <w:rPr>
            <w:rFonts w:asciiTheme="minorEastAsia" w:hAnsiTheme="minorEastAsia" w:hint="eastAsia"/>
            <w:szCs w:val="24"/>
          </w:rPr>
          <w:lastRenderedPageBreak/>
          <w:t>但可以</w:t>
        </w:r>
      </w:ins>
      <w:ins w:id="51" w:author="ly w" w:date="2018-03-10T14:22:00Z">
        <w:r w:rsidR="000C3178">
          <w:rPr>
            <w:rFonts w:asciiTheme="minorEastAsia" w:hAnsiTheme="minorEastAsia" w:hint="eastAsia"/>
            <w:szCs w:val="24"/>
          </w:rPr>
          <w:t>与港口时的锚泊</w:t>
        </w:r>
      </w:ins>
      <w:ins w:id="52" w:author="ly w" w:date="2018-03-10T14:21:00Z">
        <w:r w:rsidR="000C3178">
          <w:rPr>
            <w:rFonts w:asciiTheme="minorEastAsia" w:hAnsiTheme="minorEastAsia" w:hint="eastAsia"/>
            <w:szCs w:val="24"/>
          </w:rPr>
          <w:t>区分出来</w:t>
        </w:r>
      </w:ins>
      <w:r>
        <w:rPr>
          <w:rFonts w:asciiTheme="minorEastAsia" w:hAnsiTheme="minorEastAsia" w:hint="eastAsia"/>
          <w:szCs w:val="24"/>
        </w:rPr>
        <w:t>。一方面，同样是锚泊，海上风浪对渔船的影响比港口大，坐标驻留现象在港口发生的概率</w:t>
      </w:r>
      <w:r w:rsidRPr="00DF14AC">
        <w:rPr>
          <w:rFonts w:asciiTheme="minorEastAsia" w:hAnsiTheme="minorEastAsia" w:hint="eastAsia"/>
          <w:szCs w:val="24"/>
        </w:rPr>
        <w:t>远大于海上</w:t>
      </w:r>
      <w:r>
        <w:rPr>
          <w:rFonts w:asciiTheme="minorEastAsia" w:hAnsiTheme="minorEastAsia" w:hint="eastAsia"/>
          <w:szCs w:val="24"/>
        </w:rPr>
        <w:t>，另一方面，港口一般固定不变而海上锚泊位置随机性较大，在港口区域发生坐标驻留的频度远远高于海上任</w:t>
      </w:r>
      <w:proofErr w:type="gramStart"/>
      <w:r>
        <w:rPr>
          <w:rFonts w:asciiTheme="minorEastAsia" w:hAnsiTheme="minorEastAsia" w:hint="eastAsia"/>
          <w:szCs w:val="24"/>
        </w:rPr>
        <w:t>一</w:t>
      </w:r>
      <w:proofErr w:type="gramEnd"/>
      <w:r>
        <w:rPr>
          <w:rFonts w:asciiTheme="minorEastAsia" w:hAnsiTheme="minorEastAsia" w:hint="eastAsia"/>
          <w:szCs w:val="24"/>
        </w:rPr>
        <w:t>区域。这种方法优点是判定条件简单，缺点同样明显：a.关闭</w:t>
      </w:r>
      <w:ins w:id="53" w:author="ly w" w:date="2018-03-10T14:24:00Z">
        <w:r w:rsidR="000C3178">
          <w:rPr>
            <w:rFonts w:asciiTheme="minorEastAsia" w:hAnsiTheme="minorEastAsia" w:hint="eastAsia"/>
            <w:szCs w:val="24"/>
          </w:rPr>
          <w:t>VMS</w:t>
        </w:r>
      </w:ins>
      <w:r>
        <w:rPr>
          <w:rFonts w:asciiTheme="minorEastAsia" w:hAnsiTheme="minorEastAsia" w:hint="eastAsia"/>
          <w:szCs w:val="24"/>
        </w:rPr>
        <w:t>终端对判定结果有决定性影响，渔民为了省电甚至可能会在入港前提前关闭VMS终端；b.难以识别访问次数少的港口,易与海上锚泊混淆。</w:t>
      </w:r>
    </w:p>
    <w:p w14:paraId="7F347535" w14:textId="77777777" w:rsidR="009C5AA8" w:rsidRDefault="009C5AA8" w:rsidP="009C5AA8">
      <w:pPr>
        <w:spacing w:line="360" w:lineRule="auto"/>
        <w:jc w:val="center"/>
        <w:rPr>
          <w:rFonts w:asciiTheme="minorEastAsia" w:hAnsiTheme="minorEastAsia"/>
          <w:szCs w:val="24"/>
        </w:rPr>
      </w:pPr>
      <w:r>
        <w:rPr>
          <w:noProof/>
        </w:rPr>
        <w:drawing>
          <wp:inline distT="0" distB="0" distL="0" distR="0" wp14:anchorId="0AE1C4C8" wp14:editId="1246EF1F">
            <wp:extent cx="3880883" cy="2353682"/>
            <wp:effectExtent l="0" t="0" r="5715" b="8890"/>
            <wp:docPr id="4101" name="图片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83855" cy="2355484"/>
                    </a:xfrm>
                    <a:prstGeom prst="rect">
                      <a:avLst/>
                    </a:prstGeom>
                  </pic:spPr>
                </pic:pic>
              </a:graphicData>
            </a:graphic>
          </wp:inline>
        </w:drawing>
      </w:r>
    </w:p>
    <w:p w14:paraId="1A81760E" w14:textId="77777777" w:rsidR="009C5AA8" w:rsidRPr="00A83861"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图2-4</w:t>
      </w:r>
      <w:r>
        <w:rPr>
          <w:rFonts w:asciiTheme="minorEastAsia" w:hAnsiTheme="minorEastAsia"/>
          <w:szCs w:val="24"/>
        </w:rPr>
        <w:t xml:space="preserve"> </w:t>
      </w:r>
      <w:r>
        <w:rPr>
          <w:rFonts w:asciiTheme="minorEastAsia" w:hAnsiTheme="minorEastAsia" w:hint="eastAsia"/>
          <w:szCs w:val="24"/>
        </w:rPr>
        <w:t>“坐标驻留”现象分布（</w:t>
      </w:r>
      <w:r w:rsidRPr="00DF055B">
        <w:rPr>
          <w:rFonts w:asciiTheme="minorEastAsia" w:hAnsiTheme="minorEastAsia" w:hint="eastAsia"/>
          <w:szCs w:val="24"/>
        </w:rPr>
        <w:t>终端ID：</w:t>
      </w:r>
      <w:r>
        <w:rPr>
          <w:rFonts w:asciiTheme="minorEastAsia" w:hAnsiTheme="minorEastAsia" w:hint="eastAsia"/>
          <w:szCs w:val="24"/>
        </w:rPr>
        <w:t>255368）</w:t>
      </w:r>
    </w:p>
    <w:p w14:paraId="739ABE0A" w14:textId="77777777" w:rsidR="009C5AA8" w:rsidRDefault="009C5AA8" w:rsidP="009C5AA8">
      <w:pPr>
        <w:spacing w:line="360" w:lineRule="auto"/>
        <w:rPr>
          <w:rFonts w:asciiTheme="minorEastAsia" w:hAnsiTheme="minorEastAsia"/>
          <w:szCs w:val="24"/>
        </w:rPr>
      </w:pPr>
      <w:r>
        <w:rPr>
          <w:rFonts w:asciiTheme="minorEastAsia" w:hAnsiTheme="minorEastAsia" w:hint="eastAsia"/>
          <w:szCs w:val="24"/>
        </w:rPr>
        <w:tab/>
        <w:t>图2-4是某单港口渔船VMS数据轨迹</w:t>
      </w:r>
      <w:r w:rsidRPr="00B81A44">
        <w:rPr>
          <w:rFonts w:asciiTheme="minorEastAsia" w:hAnsiTheme="minorEastAsia" w:hint="eastAsia"/>
          <w:szCs w:val="24"/>
        </w:rPr>
        <w:t>，共存在48</w:t>
      </w:r>
      <w:r>
        <w:rPr>
          <w:rFonts w:asciiTheme="minorEastAsia" w:hAnsiTheme="minorEastAsia" w:hint="eastAsia"/>
          <w:szCs w:val="24"/>
        </w:rPr>
        <w:t>次“坐标驻留”现象，位置如图上红点所示。经过判断，其中在</w:t>
      </w:r>
      <w:r w:rsidRPr="00B81A44">
        <w:rPr>
          <w:rFonts w:asciiTheme="minorEastAsia" w:hAnsiTheme="minorEastAsia" w:hint="eastAsia"/>
          <w:szCs w:val="24"/>
        </w:rPr>
        <w:t>港口</w:t>
      </w:r>
      <w:r>
        <w:rPr>
          <w:rFonts w:asciiTheme="minorEastAsia" w:hAnsiTheme="minorEastAsia" w:hint="eastAsia"/>
          <w:szCs w:val="24"/>
        </w:rPr>
        <w:t>区域发生</w:t>
      </w:r>
      <w:r w:rsidRPr="00B81A44">
        <w:rPr>
          <w:rFonts w:asciiTheme="minorEastAsia" w:hAnsiTheme="minorEastAsia" w:hint="eastAsia"/>
          <w:szCs w:val="24"/>
        </w:rPr>
        <w:t>38次</w:t>
      </w:r>
      <w:r>
        <w:rPr>
          <w:rFonts w:asciiTheme="minorEastAsia" w:hAnsiTheme="minorEastAsia" w:hint="eastAsia"/>
          <w:szCs w:val="24"/>
        </w:rPr>
        <w:t>，明显高于其他区域。</w:t>
      </w:r>
    </w:p>
    <w:p w14:paraId="1279865D" w14:textId="77777777"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在找到坐标驻留点后，对图像划分网格并统计每个格子中坐标驻留点的数量，用阈值进行筛选，保留下的网格中心点作为港口坐标。在这里，网格大小和阈值选择都会影响到港口定位的结果，为了避免海上的坐标驻留点误判为港口，本文采用了较严格的约束条件。定义网格大小</w:t>
      </w:r>
      <w:r w:rsidRPr="00B81A44">
        <w:rPr>
          <w:rFonts w:asciiTheme="minorEastAsia" w:hAnsiTheme="minorEastAsia" w:hint="eastAsia"/>
          <w:szCs w:val="24"/>
        </w:rPr>
        <w:t>为</w:t>
      </w:r>
      <w:r>
        <w:rPr>
          <w:rFonts w:asciiTheme="minorEastAsia" w:hAnsiTheme="minorEastAsia" w:hint="eastAsia"/>
          <w:szCs w:val="24"/>
        </w:rPr>
        <w:t>0.</w:t>
      </w:r>
      <w:r w:rsidRPr="00B81A44">
        <w:rPr>
          <w:rFonts w:asciiTheme="minorEastAsia" w:hAnsiTheme="minorEastAsia"/>
          <w:szCs w:val="24"/>
        </w:rPr>
        <w:t>1</w:t>
      </w:r>
      <w:r>
        <w:rPr>
          <w:rFonts w:asciiTheme="minorEastAsia" w:hAnsiTheme="minorEastAsia" w:hint="eastAsia"/>
          <w:szCs w:val="24"/>
        </w:rPr>
        <w:t>′经度</w:t>
      </w:r>
      <w:r w:rsidRPr="00B81A44">
        <w:rPr>
          <w:rFonts w:asciiTheme="minorEastAsia" w:hAnsiTheme="minorEastAsia"/>
          <w:szCs w:val="24"/>
        </w:rPr>
        <w:t>×</w:t>
      </w:r>
      <w:r>
        <w:rPr>
          <w:rFonts w:asciiTheme="minorEastAsia" w:hAnsiTheme="minorEastAsia"/>
          <w:szCs w:val="24"/>
        </w:rPr>
        <w:t>0.</w:t>
      </w:r>
      <w:r w:rsidRPr="00B81A44">
        <w:rPr>
          <w:rFonts w:asciiTheme="minorEastAsia" w:hAnsiTheme="minorEastAsia"/>
          <w:szCs w:val="24"/>
        </w:rPr>
        <w:t>1</w:t>
      </w:r>
      <w:r>
        <w:rPr>
          <w:rFonts w:asciiTheme="minorEastAsia" w:hAnsiTheme="minorEastAsia" w:hint="eastAsia"/>
          <w:szCs w:val="24"/>
        </w:rPr>
        <w:t>′纬度，约0.01平方海里；当某个网格中统计的坐标驻留点数量大于总数的5%，将其中心点作为港口。</w:t>
      </w:r>
    </w:p>
    <w:p w14:paraId="5B2453A8" w14:textId="77777777" w:rsidR="009C5AA8" w:rsidRDefault="009C5AA8" w:rsidP="009C5AA8">
      <w:pPr>
        <w:spacing w:line="360" w:lineRule="auto"/>
        <w:jc w:val="center"/>
        <w:rPr>
          <w:rFonts w:asciiTheme="minorEastAsia" w:hAnsiTheme="minorEastAsia"/>
          <w:szCs w:val="24"/>
        </w:rPr>
      </w:pPr>
      <w:r>
        <w:rPr>
          <w:rFonts w:asciiTheme="minorEastAsia" w:hAnsiTheme="minorEastAsia"/>
          <w:noProof/>
          <w:szCs w:val="24"/>
        </w:rPr>
        <w:lastRenderedPageBreak/>
        <w:drawing>
          <wp:inline distT="0" distB="0" distL="0" distR="0" wp14:anchorId="46503028" wp14:editId="0D545BB5">
            <wp:extent cx="3534775" cy="2647507"/>
            <wp:effectExtent l="0" t="0" r="8890" b="635"/>
            <wp:docPr id="4103" name="图片 4103" descr="C:\Users\zhenyong\Documents\GitHub\Dissertation\图片\2-6 港口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enyong\Documents\GitHub\Dissertation\图片\2-6 港口分布.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5151" cy="2647789"/>
                    </a:xfrm>
                    <a:prstGeom prst="rect">
                      <a:avLst/>
                    </a:prstGeom>
                    <a:noFill/>
                    <a:ln>
                      <a:noFill/>
                    </a:ln>
                  </pic:spPr>
                </pic:pic>
              </a:graphicData>
            </a:graphic>
          </wp:inline>
        </w:drawing>
      </w:r>
    </w:p>
    <w:p w14:paraId="1BAA44E0" w14:textId="77777777" w:rsidR="009C5AA8"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图2-5 港口识别结果</w:t>
      </w:r>
    </w:p>
    <w:p w14:paraId="6E210DFA" w14:textId="77777777"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这样做会导致一些港口无法识别，于是将所有渔船的港口识别结果汇总为一个港口信息表，共识别86个不同坐标的港口（图2-5），作为下一节划分航次的依据。</w:t>
      </w:r>
    </w:p>
    <w:p w14:paraId="05223067" w14:textId="77777777" w:rsidR="009C5AA8" w:rsidRPr="002F514F" w:rsidRDefault="009C5AA8" w:rsidP="009C5AA8">
      <w:pPr>
        <w:spacing w:line="360" w:lineRule="auto"/>
        <w:rPr>
          <w:rFonts w:asciiTheme="minorEastAsia" w:hAnsiTheme="minorEastAsia"/>
          <w:szCs w:val="24"/>
        </w:rPr>
      </w:pPr>
      <w:r>
        <w:rPr>
          <w:rFonts w:asciiTheme="minorEastAsia" w:hAnsiTheme="minorEastAsia" w:hint="eastAsia"/>
          <w:szCs w:val="24"/>
        </w:rPr>
        <w:tab/>
        <w:t>需要指出的是，随着渔业船舶监控系统的完善，渔民主动关机的现象必然会大大减少。而且随着VMS数据的进一步积累，“坐标驻留法”本身处理速度快的特点将进一步体现，并且准确率也会大幅提高。</w:t>
      </w:r>
    </w:p>
    <w:p w14:paraId="0BA78735" w14:textId="77777777" w:rsidR="009C5AA8" w:rsidRDefault="009C5AA8" w:rsidP="009C5AA8">
      <w:pPr>
        <w:pStyle w:val="2"/>
      </w:pPr>
      <w:bookmarkStart w:id="54" w:name="_Toc508180156"/>
      <w:bookmarkEnd w:id="45"/>
      <w:r>
        <w:rPr>
          <w:rFonts w:hint="eastAsia"/>
        </w:rPr>
        <w:t>航次划分</w:t>
      </w:r>
      <w:bookmarkEnd w:id="54"/>
    </w:p>
    <w:p w14:paraId="34FAC10A" w14:textId="77777777" w:rsidR="009C5AA8" w:rsidRDefault="009C5AA8" w:rsidP="009C5AA8">
      <w:pPr>
        <w:spacing w:line="360" w:lineRule="auto"/>
        <w:rPr>
          <w:rFonts w:asciiTheme="minorEastAsia" w:hAnsiTheme="minorEastAsia"/>
          <w:szCs w:val="24"/>
        </w:rPr>
      </w:pPr>
      <w:r>
        <w:rPr>
          <w:rFonts w:asciiTheme="minorEastAsia" w:hAnsiTheme="minorEastAsia" w:hint="eastAsia"/>
          <w:szCs w:val="24"/>
        </w:rPr>
        <w:tab/>
        <w:t>航次是渔船捕捞活动的基本单位，刻画了渔船从离开港口出海捕捞到返回港口的过程。本文通过港口信息表，对VMS数据进行分段，使捕捞行为识别模块的处理对象从叠加的VMS数据简化为单一的航次数据。</w:t>
      </w:r>
    </w:p>
    <w:p w14:paraId="12CC6CBC" w14:textId="77777777"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具体步骤是：初始化一幅图像</w:t>
      </w:r>
      <w:proofErr w:type="gramStart"/>
      <w:r>
        <w:rPr>
          <w:rFonts w:asciiTheme="minorEastAsia" w:hAnsiTheme="minorEastAsia" w:hint="eastAsia"/>
          <w:szCs w:val="24"/>
        </w:rPr>
        <w:t>令全部像素值</w:t>
      </w:r>
      <w:proofErr w:type="gramEnd"/>
      <w:r>
        <w:rPr>
          <w:rFonts w:asciiTheme="minorEastAsia" w:hAnsiTheme="minorEastAsia" w:hint="eastAsia"/>
          <w:szCs w:val="24"/>
        </w:rPr>
        <w:t>为0，每个像素表示</w:t>
      </w:r>
      <w:r w:rsidRPr="00B81A44">
        <w:rPr>
          <w:rFonts w:asciiTheme="minorEastAsia" w:hAnsiTheme="minorEastAsia"/>
          <w:szCs w:val="24"/>
        </w:rPr>
        <w:t>1</w:t>
      </w:r>
      <w:r>
        <w:rPr>
          <w:rFonts w:asciiTheme="minorEastAsia" w:hAnsiTheme="minorEastAsia" w:hint="eastAsia"/>
          <w:szCs w:val="24"/>
        </w:rPr>
        <w:t>′经度</w:t>
      </w:r>
      <w:r w:rsidRPr="00B81A44">
        <w:rPr>
          <w:rFonts w:asciiTheme="minorEastAsia" w:hAnsiTheme="minorEastAsia"/>
          <w:szCs w:val="24"/>
        </w:rPr>
        <w:t>×1</w:t>
      </w:r>
      <w:r>
        <w:rPr>
          <w:rFonts w:asciiTheme="minorEastAsia" w:hAnsiTheme="minorEastAsia" w:hint="eastAsia"/>
          <w:szCs w:val="24"/>
        </w:rPr>
        <w:t>′纬度的区域。将港口坐标映射到图像上令值为1。同理，将VMS轨迹数据映射到该图像上，标记所有离开港口像素和进入港口像素的数据。从离开港口到进入港口的轨迹称为一个航次。</w:t>
      </w:r>
    </w:p>
    <w:p w14:paraId="47742271" w14:textId="77777777"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需要注意的是，对于图2-3的例子（</w:t>
      </w:r>
      <w:r w:rsidRPr="00DF055B">
        <w:rPr>
          <w:rFonts w:asciiTheme="minorEastAsia" w:hAnsiTheme="minorEastAsia" w:hint="eastAsia"/>
          <w:szCs w:val="24"/>
        </w:rPr>
        <w:t>终端ID：</w:t>
      </w:r>
      <w:r>
        <w:rPr>
          <w:rFonts w:asciiTheme="minorEastAsia" w:hAnsiTheme="minorEastAsia" w:hint="eastAsia"/>
          <w:szCs w:val="24"/>
        </w:rPr>
        <w:t>255368），共划分了99个航次，远远超出了实际情况。这是因为</w:t>
      </w:r>
      <w:r w:rsidRPr="00BC7F8E">
        <w:rPr>
          <w:rFonts w:asciiTheme="minorEastAsia" w:hAnsiTheme="minorEastAsia" w:hint="eastAsia"/>
          <w:szCs w:val="24"/>
        </w:rPr>
        <w:t>渔船路过港口A到达港口B的轨迹</w:t>
      </w:r>
      <w:r>
        <w:rPr>
          <w:rFonts w:asciiTheme="minorEastAsia" w:hAnsiTheme="minorEastAsia" w:hint="eastAsia"/>
          <w:szCs w:val="24"/>
        </w:rPr>
        <w:t>，</w:t>
      </w:r>
      <w:r w:rsidRPr="00BC7F8E">
        <w:rPr>
          <w:rFonts w:asciiTheme="minorEastAsia" w:hAnsiTheme="minorEastAsia" w:hint="eastAsia"/>
          <w:szCs w:val="24"/>
        </w:rPr>
        <w:t>被视为先抵达港口A，后抵达港口B，从而将AB之间的轨迹作为一个航次。</w:t>
      </w:r>
      <w:r>
        <w:rPr>
          <w:rFonts w:asciiTheme="minorEastAsia" w:hAnsiTheme="minorEastAsia" w:hint="eastAsia"/>
          <w:szCs w:val="24"/>
        </w:rPr>
        <w:t>由于6小时内无法完成一个航次。已知平均数据采样间隔是3分钟，6小时平均产生120个数据</w:t>
      </w:r>
      <w:r>
        <w:rPr>
          <w:rFonts w:asciiTheme="minorEastAsia" w:hAnsiTheme="minorEastAsia" w:hint="eastAsia"/>
          <w:szCs w:val="24"/>
        </w:rPr>
        <w:lastRenderedPageBreak/>
        <w:t>点。经过统计，划分出的99个航次中有81个航次的数据量小于120个数据点。通过这一约束条件筛选得到18个航次作为航次划分模块的结果。</w:t>
      </w:r>
    </w:p>
    <w:p w14:paraId="4D5A2117" w14:textId="77777777" w:rsidR="009C5AA8" w:rsidRDefault="009C5AA8" w:rsidP="009C5AA8">
      <w:pPr>
        <w:pStyle w:val="2"/>
        <w:spacing w:line="360" w:lineRule="auto"/>
      </w:pPr>
      <w:bookmarkStart w:id="55" w:name="_Toc508180157"/>
      <w:r>
        <w:rPr>
          <w:rFonts w:hint="eastAsia"/>
        </w:rPr>
        <w:t>捕捞行为识别</w:t>
      </w:r>
      <w:bookmarkEnd w:id="55"/>
    </w:p>
    <w:p w14:paraId="15B4599B" w14:textId="77777777" w:rsidR="009C5AA8" w:rsidRDefault="009C5AA8" w:rsidP="009C5AA8">
      <w:pPr>
        <w:spacing w:line="360" w:lineRule="auto"/>
        <w:rPr>
          <w:rFonts w:asciiTheme="minorEastAsia" w:hAnsiTheme="minorEastAsia"/>
          <w:szCs w:val="24"/>
        </w:rPr>
      </w:pPr>
      <w:r>
        <w:rPr>
          <w:rFonts w:asciiTheme="minorEastAsia" w:hAnsiTheme="minorEastAsia" w:hint="eastAsia"/>
          <w:szCs w:val="24"/>
        </w:rPr>
        <w:tab/>
        <w:t>拖网渔船在捕捞作业中通过拖曳渔网在渔区内做折返运动完成捕捞，我们利用这种特性，通过识别轨迹上的折返区域——本文称其为捕捞轨迹区域，完成对渔船捕捞行为的识别。捕捞行为识别模块首先对航次进行轨迹压缩，然后通过数学形态学识别轨迹图像上的捕捞轨迹区域，得到捕捞行为起始和结束点作为输出。</w:t>
      </w:r>
    </w:p>
    <w:p w14:paraId="42DE5884" w14:textId="77777777" w:rsidR="009C5AA8" w:rsidRDefault="009C5AA8" w:rsidP="009C5AA8">
      <w:pPr>
        <w:pStyle w:val="3"/>
      </w:pPr>
      <w:r>
        <w:rPr>
          <w:rFonts w:hint="eastAsia"/>
        </w:rPr>
        <w:t>轨迹压缩</w:t>
      </w:r>
    </w:p>
    <w:p w14:paraId="66F6852F" w14:textId="2D4C0E40" w:rsidR="009C5AA8" w:rsidRDefault="009C5AA8" w:rsidP="009C5AA8">
      <w:pPr>
        <w:spacing w:line="360" w:lineRule="auto"/>
        <w:rPr>
          <w:rFonts w:asciiTheme="minorEastAsia" w:hAnsiTheme="minorEastAsia"/>
          <w:szCs w:val="24"/>
        </w:rPr>
      </w:pPr>
      <w:r>
        <w:rPr>
          <w:rFonts w:asciiTheme="minorEastAsia" w:hAnsiTheme="minorEastAsia" w:hint="eastAsia"/>
          <w:szCs w:val="24"/>
        </w:rPr>
        <w:tab/>
        <w:t>为了避免轨迹重叠严重对识别捕捞轨迹区域的影响，上文提出了航次划分模块对轨迹进行简化。从而可以很明显的指出一个航次中捕捞轨迹区域的位置。比如，图2-6上用</w:t>
      </w:r>
      <w:proofErr w:type="gramStart"/>
      <w:r>
        <w:rPr>
          <w:rFonts w:asciiTheme="minorEastAsia" w:hAnsiTheme="minorEastAsia" w:hint="eastAsia"/>
          <w:szCs w:val="24"/>
        </w:rPr>
        <w:t>红色圈注的</w:t>
      </w:r>
      <w:proofErr w:type="gramEnd"/>
      <w:r>
        <w:rPr>
          <w:rFonts w:asciiTheme="minorEastAsia" w:hAnsiTheme="minorEastAsia" w:hint="eastAsia"/>
          <w:szCs w:val="24"/>
        </w:rPr>
        <w:t>区域。但是在实际处理中，蓝色</w:t>
      </w:r>
      <w:proofErr w:type="gramStart"/>
      <w:r>
        <w:rPr>
          <w:rFonts w:asciiTheme="minorEastAsia" w:hAnsiTheme="minorEastAsia" w:hint="eastAsia"/>
          <w:szCs w:val="24"/>
        </w:rPr>
        <w:t>圈注区域</w:t>
      </w:r>
      <w:proofErr w:type="gramEnd"/>
      <w:r>
        <w:rPr>
          <w:rFonts w:asciiTheme="minorEastAsia" w:hAnsiTheme="minorEastAsia" w:hint="eastAsia"/>
          <w:szCs w:val="24"/>
        </w:rPr>
        <w:t>由于航线的交叉造成局部轨迹较为密集，容易被错误识别成捕捞轨迹区域</w:t>
      </w:r>
      <w:ins w:id="56" w:author="ly w" w:date="2018-03-10T15:16:00Z">
        <w:r w:rsidR="00BC13DF">
          <w:rPr>
            <w:rFonts w:asciiTheme="minorEastAsia" w:hAnsiTheme="minorEastAsia" w:hint="eastAsia"/>
            <w:szCs w:val="24"/>
          </w:rPr>
          <w:t>，</w:t>
        </w:r>
        <w:r w:rsidR="00A260A9">
          <w:rPr>
            <w:rFonts w:asciiTheme="minorEastAsia" w:hAnsiTheme="minorEastAsia" w:hint="eastAsia"/>
            <w:szCs w:val="24"/>
          </w:rPr>
          <w:t>因此需要将</w:t>
        </w:r>
      </w:ins>
      <w:ins w:id="57" w:author="ly w" w:date="2018-03-10T15:17:00Z">
        <w:r w:rsidR="00A260A9">
          <w:rPr>
            <w:rFonts w:asciiTheme="minorEastAsia" w:hAnsiTheme="minorEastAsia" w:hint="eastAsia"/>
            <w:szCs w:val="24"/>
          </w:rPr>
          <w:t>。。。。</w:t>
        </w:r>
      </w:ins>
      <w:r>
        <w:rPr>
          <w:rFonts w:asciiTheme="minorEastAsia" w:hAnsiTheme="minorEastAsia" w:hint="eastAsia"/>
          <w:szCs w:val="24"/>
        </w:rPr>
        <w:t>。</w:t>
      </w:r>
    </w:p>
    <w:p w14:paraId="1A6055FC" w14:textId="77777777" w:rsidR="009C5AA8" w:rsidRDefault="009C5AA8" w:rsidP="009C5AA8">
      <w:pPr>
        <w:spacing w:line="360" w:lineRule="auto"/>
        <w:jc w:val="center"/>
        <w:rPr>
          <w:rFonts w:asciiTheme="minorEastAsia" w:hAnsiTheme="minorEastAsia"/>
          <w:szCs w:val="24"/>
        </w:rPr>
      </w:pPr>
      <w:r w:rsidRPr="00C366B6">
        <w:rPr>
          <w:rFonts w:asciiTheme="minorEastAsia" w:hAnsiTheme="minorEastAsia"/>
          <w:noProof/>
          <w:szCs w:val="24"/>
        </w:rPr>
        <mc:AlternateContent>
          <mc:Choice Requires="wpg">
            <w:drawing>
              <wp:inline distT="0" distB="0" distL="0" distR="0" wp14:anchorId="784ED4D0" wp14:editId="03473A42">
                <wp:extent cx="2306955" cy="1438910"/>
                <wp:effectExtent l="0" t="0" r="0" b="8890"/>
                <wp:docPr id="2065" name="组合 12"/>
                <wp:cNvGraphicFramePr/>
                <a:graphic xmlns:a="http://schemas.openxmlformats.org/drawingml/2006/main">
                  <a:graphicData uri="http://schemas.microsoft.com/office/word/2010/wordprocessingGroup">
                    <wpg:wgp>
                      <wpg:cNvGrpSpPr/>
                      <wpg:grpSpPr>
                        <a:xfrm>
                          <a:off x="0" y="0"/>
                          <a:ext cx="2306955" cy="1438910"/>
                          <a:chOff x="0" y="0"/>
                          <a:chExt cx="2701993" cy="1662543"/>
                        </a:xfrm>
                      </wpg:grpSpPr>
                      <wpg:grpSp>
                        <wpg:cNvPr id="2066" name="组合 2066"/>
                        <wpg:cNvGrpSpPr/>
                        <wpg:grpSpPr>
                          <a:xfrm>
                            <a:off x="43286" y="77755"/>
                            <a:ext cx="2658707" cy="1584788"/>
                            <a:chOff x="43286" y="77755"/>
                            <a:chExt cx="2658707" cy="1584788"/>
                          </a:xfrm>
                        </wpg:grpSpPr>
                        <pic:pic xmlns:pic="http://schemas.openxmlformats.org/drawingml/2006/picture">
                          <pic:nvPicPr>
                            <pic:cNvPr id="2067" name="图片 2067"/>
                            <pic:cNvPicPr>
                              <a:picLocks noChangeAspect="1"/>
                            </pic:cNvPicPr>
                          </pic:nvPicPr>
                          <pic:blipFill rotWithShape="1">
                            <a:blip r:embed="rId15" cstate="print">
                              <a:duotone>
                                <a:schemeClr val="accent1">
                                  <a:shade val="45000"/>
                                  <a:satMod val="135000"/>
                                </a:schemeClr>
                                <a:prstClr val="white"/>
                              </a:duotone>
                              <a:extLst>
                                <a:ext uri="{28A0092B-C50C-407E-A947-70E740481C1C}">
                                  <a14:useLocalDpi xmlns:a14="http://schemas.microsoft.com/office/drawing/2010/main" val="0"/>
                                </a:ext>
                              </a:extLst>
                            </a:blip>
                            <a:srcRect l="14238" t="11501" r="13577" b="22000"/>
                            <a:stretch/>
                          </pic:blipFill>
                          <pic:spPr>
                            <a:xfrm>
                              <a:off x="43286" y="77755"/>
                              <a:ext cx="2658707" cy="1584788"/>
                            </a:xfrm>
                            <a:prstGeom prst="rect">
                              <a:avLst/>
                            </a:prstGeom>
                          </pic:spPr>
                        </pic:pic>
                        <wps:wsp>
                          <wps:cNvPr id="2068" name="椭圆 2068"/>
                          <wps:cNvSpPr>
                            <a:spLocks/>
                          </wps:cNvSpPr>
                          <wps:spPr>
                            <a:xfrm>
                              <a:off x="49282" y="1245373"/>
                              <a:ext cx="90010" cy="54235"/>
                            </a:xfrm>
                            <a:prstGeom prst="ellipse">
                              <a:avLst/>
                            </a:prstGeom>
                            <a:solidFill>
                              <a:schemeClr val="accent1">
                                <a:lumMod val="75000"/>
                              </a:schemeClr>
                            </a:solidFill>
                            <a:ln>
                              <a:noFill/>
                            </a:ln>
                            <a:scene3d>
                              <a:camera prst="orthographicFront">
                                <a:rot lat="1800000" lon="1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069" name="矩形 2069"/>
                        <wps:cNvSpPr/>
                        <wps:spPr>
                          <a:xfrm>
                            <a:off x="43286" y="130177"/>
                            <a:ext cx="2592000" cy="14760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0" name="椭圆 2070"/>
                        <wps:cNvSpPr/>
                        <wps:spPr>
                          <a:xfrm>
                            <a:off x="1080120" y="802045"/>
                            <a:ext cx="235796" cy="2357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1" name="椭圆 2071"/>
                        <wps:cNvSpPr/>
                        <wps:spPr>
                          <a:xfrm>
                            <a:off x="1408683" y="862348"/>
                            <a:ext cx="259376" cy="259376"/>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2" name="椭圆 2072"/>
                        <wps:cNvSpPr/>
                        <wps:spPr>
                          <a:xfrm>
                            <a:off x="1974796" y="0"/>
                            <a:ext cx="611596" cy="61159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3" name="椭圆 2073"/>
                        <wps:cNvSpPr/>
                        <wps:spPr>
                          <a:xfrm>
                            <a:off x="0" y="1138505"/>
                            <a:ext cx="259376" cy="259376"/>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3D562C10" id="组合 12" o:spid="_x0000_s1026" style="width:181.65pt;height:113.3pt;mso-position-horizontal-relative:char;mso-position-vertical-relative:line" coordsize="27019,16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">
                <v:group id="组合 2066" o:spid="_x0000_s1027" style="position:absolute;left:432;top:777;width:26587;height:15848" coordorigin="432,777" coordsize="26587,15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67" o:spid="_x0000_s1028" type="#_x0000_t75" style="position:absolute;left:432;top:777;width:26587;height:15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">
                    <v:imagedata r:id="rId16" o:title="" croptop="7537f" cropbottom="14418f" cropleft="9331f" cropright="8898f" recolortarget="#203957 [1444]"/>
                  </v:shape>
                  <v:oval id="椭圆 2068" o:spid="_x0000_s1029" style="position:absolute;left:492;top:12453;width:900;height: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" fillcolor="#365f91 [2404]" stroked="f" strokeweight="2pt"/>
                </v:group>
                <v:rect id="矩形 2069" o:spid="_x0000_s1030" style="position:absolute;left:432;top:1301;width:25920;height:14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" filled="f" strokecolor="gray [1629]" strokeweight="2pt"/>
                <v:oval id="椭圆 2070" o:spid="_x0000_s1031" style="position:absolute;left:10801;top:8020;width:2358;height:2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" filled="f" strokecolor="red" strokeweight="2pt"/>
                <v:oval id="椭圆 2071" o:spid="_x0000_s1032" style="position:absolute;left:14086;top:8623;width:2594;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" filled="f" strokecolor="#00b0f0" strokeweight="2pt"/>
                <v:oval id="椭圆 2072" o:spid="_x0000_s1033" style="position:absolute;left:19747;width:6116;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" filled="f" strokecolor="red" strokeweight="2pt"/>
                <v:oval id="椭圆 2073" o:spid="_x0000_s1034" style="position:absolute;top:11385;width:2593;height:2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" filled="f" strokecolor="#00b0f0" strokeweight="2pt"/>
                <w10:anchorlock/>
              </v:group>
            </w:pict>
          </mc:Fallback>
        </mc:AlternateContent>
      </w:r>
      <w:r w:rsidRPr="00307E8A">
        <w:rPr>
          <w:rFonts w:asciiTheme="minorEastAsia" w:hAnsiTheme="minorEastAsia"/>
          <w:noProof/>
          <w:szCs w:val="24"/>
        </w:rPr>
        <w:t xml:space="preserve"> </w:t>
      </w:r>
    </w:p>
    <w:p w14:paraId="7CCF6C53" w14:textId="77777777" w:rsidR="009C5AA8"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图2-6 根据轨迹密集区域判断捕捞轨迹区域</w:t>
      </w:r>
    </w:p>
    <w:p w14:paraId="3C7BACCE" w14:textId="77777777" w:rsidR="009C5AA8" w:rsidRDefault="009C5AA8" w:rsidP="009C5AA8">
      <w:pPr>
        <w:spacing w:line="360" w:lineRule="auto"/>
        <w:ind w:firstLine="420"/>
        <w:rPr>
          <w:rFonts w:asciiTheme="minorEastAsia" w:hAnsiTheme="minorEastAsia"/>
          <w:szCs w:val="24"/>
        </w:rPr>
      </w:pPr>
      <w:r>
        <w:rPr>
          <w:rFonts w:asciiTheme="minorEastAsia" w:hAnsiTheme="minorEastAsia"/>
          <w:noProof/>
          <w:szCs w:val="24"/>
        </w:rPr>
        <w:drawing>
          <wp:anchor distT="0" distB="0" distL="114300" distR="114300" simplePos="0" relativeHeight="251659264" behindDoc="0" locked="0" layoutInCell="1" allowOverlap="1" wp14:anchorId="5E92B1D8" wp14:editId="3CBD8A55">
            <wp:simplePos x="0" y="0"/>
            <wp:positionH relativeFrom="column">
              <wp:posOffset>-623570</wp:posOffset>
            </wp:positionH>
            <wp:positionV relativeFrom="paragraph">
              <wp:posOffset>1190625</wp:posOffset>
            </wp:positionV>
            <wp:extent cx="6462395" cy="2367280"/>
            <wp:effectExtent l="0" t="0" r="0" b="0"/>
            <wp:wrapSquare wrapText="bothSides"/>
            <wp:docPr id="7" name="图片 7" descr="C:\Users\zhenyong\Documents\GitHub\Dissertation\图片\2-8轨迹压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nyong\Documents\GitHub\Dissertation\图片\2-8轨迹压缩.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2395" cy="2367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szCs w:val="24"/>
        </w:rPr>
        <w:t>使用</w:t>
      </w:r>
      <w:r w:rsidRPr="00E16A6D">
        <w:rPr>
          <w:rFonts w:asciiTheme="minorEastAsia" w:hAnsiTheme="minorEastAsia"/>
          <w:szCs w:val="24"/>
        </w:rPr>
        <w:t>Douglas-</w:t>
      </w:r>
      <w:proofErr w:type="spellStart"/>
      <w:r w:rsidRPr="00E16A6D">
        <w:rPr>
          <w:rFonts w:asciiTheme="minorEastAsia" w:hAnsiTheme="minorEastAsia"/>
          <w:szCs w:val="24"/>
        </w:rPr>
        <w:t>Peucker</w:t>
      </w:r>
      <w:proofErr w:type="spellEnd"/>
      <w:r w:rsidRPr="00E16A6D">
        <w:rPr>
          <w:rFonts w:asciiTheme="minorEastAsia" w:hAnsiTheme="minorEastAsia" w:hint="eastAsia"/>
          <w:szCs w:val="24"/>
        </w:rPr>
        <w:t>算法</w:t>
      </w:r>
      <w:r>
        <w:rPr>
          <w:rFonts w:asciiTheme="minorEastAsia" w:hAnsiTheme="minorEastAsia" w:hint="eastAsia"/>
          <w:szCs w:val="24"/>
        </w:rPr>
        <w:t>对VMS数据进行轨迹压缩，它通过计算垂直欧氏距离与提前设好的阈值进行比较，作为压缩的终止条件。图2-7是对航次数据压缩前后的效果。图2-7（1）是压缩前的折线图，共7,183条记录；图2-7（2）</w:t>
      </w:r>
      <w:r>
        <w:rPr>
          <w:rFonts w:asciiTheme="minorEastAsia" w:hAnsiTheme="minorEastAsia" w:hint="eastAsia"/>
          <w:szCs w:val="24"/>
        </w:rPr>
        <w:lastRenderedPageBreak/>
        <w:t>是阈值取0.03得到的压缩后的折线图，保留了126条记录。</w:t>
      </w:r>
    </w:p>
    <w:p w14:paraId="6FA13007" w14:textId="77777777" w:rsidR="009C5AA8" w:rsidRPr="00F741FB" w:rsidRDefault="009C5AA8" w:rsidP="009C5AA8">
      <w:pPr>
        <w:spacing w:line="360" w:lineRule="auto"/>
        <w:ind w:firstLineChars="100" w:firstLine="240"/>
        <w:rPr>
          <w:rFonts w:asciiTheme="minorEastAsia" w:hAnsiTheme="minorEastAsia"/>
          <w:szCs w:val="24"/>
        </w:rPr>
      </w:pPr>
      <w:r>
        <w:rPr>
          <w:rFonts w:asciiTheme="minorEastAsia" w:hAnsiTheme="minorEastAsia" w:hint="eastAsia"/>
          <w:szCs w:val="24"/>
        </w:rPr>
        <w:t>（1）压缩前折线图</w:t>
      </w:r>
      <w:r>
        <w:rPr>
          <w:rFonts w:asciiTheme="minorEastAsia" w:hAnsiTheme="minorEastAsia"/>
          <w:szCs w:val="24"/>
        </w:rPr>
        <w:t xml:space="preserve">     </w:t>
      </w:r>
      <w:r>
        <w:rPr>
          <w:rFonts w:asciiTheme="minorEastAsia" w:hAnsiTheme="minorEastAsia" w:hint="eastAsia"/>
          <w:szCs w:val="24"/>
        </w:rPr>
        <w:t xml:space="preserve">   </w:t>
      </w:r>
      <w:r>
        <w:rPr>
          <w:rFonts w:asciiTheme="minorEastAsia" w:hAnsiTheme="minorEastAsia"/>
          <w:szCs w:val="24"/>
        </w:rPr>
        <w:t>（2）</w:t>
      </w:r>
      <w:r>
        <w:rPr>
          <w:rFonts w:asciiTheme="minorEastAsia" w:hAnsiTheme="minorEastAsia" w:hint="eastAsia"/>
          <w:szCs w:val="24"/>
        </w:rPr>
        <w:t>压缩后折线图</w:t>
      </w:r>
      <w:r>
        <w:rPr>
          <w:rFonts w:asciiTheme="minorEastAsia" w:hAnsiTheme="minorEastAsia"/>
          <w:szCs w:val="24"/>
        </w:rPr>
        <w:t xml:space="preserve">     </w:t>
      </w:r>
      <w:r>
        <w:rPr>
          <w:rFonts w:asciiTheme="minorEastAsia" w:hAnsiTheme="minorEastAsia" w:hint="eastAsia"/>
          <w:szCs w:val="24"/>
        </w:rPr>
        <w:t xml:space="preserve">  </w:t>
      </w:r>
      <w:r w:rsidRPr="00F741FB">
        <w:rPr>
          <w:rFonts w:asciiTheme="minorEastAsia" w:hAnsiTheme="minorEastAsia" w:hint="eastAsia"/>
          <w:szCs w:val="24"/>
        </w:rPr>
        <w:t>（</w:t>
      </w:r>
      <w:r>
        <w:rPr>
          <w:rFonts w:asciiTheme="minorEastAsia" w:hAnsiTheme="minorEastAsia" w:hint="eastAsia"/>
          <w:szCs w:val="24"/>
        </w:rPr>
        <w:t>3</w:t>
      </w:r>
      <w:r w:rsidRPr="00F741FB">
        <w:rPr>
          <w:rFonts w:asciiTheme="minorEastAsia" w:hAnsiTheme="minorEastAsia" w:hint="eastAsia"/>
          <w:szCs w:val="24"/>
        </w:rPr>
        <w:t>）</w:t>
      </w:r>
      <w:r>
        <w:rPr>
          <w:rFonts w:asciiTheme="minorEastAsia" w:hAnsiTheme="minorEastAsia" w:hint="eastAsia"/>
          <w:szCs w:val="24"/>
        </w:rPr>
        <w:t>压缩后点图</w:t>
      </w:r>
    </w:p>
    <w:p w14:paraId="15BC6A8A" w14:textId="77777777" w:rsidR="009C5AA8"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图2-7</w:t>
      </w:r>
      <w:r>
        <w:rPr>
          <w:rFonts w:asciiTheme="minorEastAsia" w:hAnsiTheme="minorEastAsia"/>
          <w:szCs w:val="24"/>
        </w:rPr>
        <w:t xml:space="preserve"> </w:t>
      </w:r>
      <w:r>
        <w:rPr>
          <w:rFonts w:asciiTheme="minorEastAsia" w:hAnsiTheme="minorEastAsia" w:hint="eastAsia"/>
          <w:szCs w:val="24"/>
        </w:rPr>
        <w:t>利用</w:t>
      </w:r>
      <w:r w:rsidRPr="00E16A6D">
        <w:rPr>
          <w:rFonts w:asciiTheme="minorEastAsia" w:hAnsiTheme="minorEastAsia"/>
          <w:szCs w:val="24"/>
        </w:rPr>
        <w:t>Douglas-</w:t>
      </w:r>
      <w:proofErr w:type="spellStart"/>
      <w:r w:rsidRPr="00E16A6D">
        <w:rPr>
          <w:rFonts w:asciiTheme="minorEastAsia" w:hAnsiTheme="minorEastAsia"/>
          <w:szCs w:val="24"/>
        </w:rPr>
        <w:t>Peucker</w:t>
      </w:r>
      <w:proofErr w:type="spellEnd"/>
      <w:r w:rsidRPr="00E16A6D">
        <w:rPr>
          <w:rFonts w:asciiTheme="minorEastAsia" w:hAnsiTheme="minorEastAsia" w:hint="eastAsia"/>
          <w:szCs w:val="24"/>
        </w:rPr>
        <w:t>算法</w:t>
      </w:r>
      <w:r>
        <w:rPr>
          <w:rFonts w:asciiTheme="minorEastAsia" w:hAnsiTheme="minorEastAsia" w:hint="eastAsia"/>
          <w:szCs w:val="24"/>
        </w:rPr>
        <w:t>压缩轨迹数据的前后对照</w:t>
      </w:r>
    </w:p>
    <w:p w14:paraId="784FFC7B" w14:textId="3E0C534A"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由于</w:t>
      </w:r>
      <w:r w:rsidRPr="00E16A6D">
        <w:rPr>
          <w:rFonts w:asciiTheme="minorEastAsia" w:hAnsiTheme="minorEastAsia"/>
          <w:szCs w:val="24"/>
        </w:rPr>
        <w:t>Douglas-</w:t>
      </w:r>
      <w:proofErr w:type="spellStart"/>
      <w:r w:rsidRPr="00E16A6D">
        <w:rPr>
          <w:rFonts w:asciiTheme="minorEastAsia" w:hAnsiTheme="minorEastAsia"/>
          <w:szCs w:val="24"/>
        </w:rPr>
        <w:t>Peucker</w:t>
      </w:r>
      <w:proofErr w:type="spellEnd"/>
      <w:r w:rsidRPr="00E16A6D">
        <w:rPr>
          <w:rFonts w:asciiTheme="minorEastAsia" w:hAnsiTheme="minorEastAsia" w:hint="eastAsia"/>
          <w:szCs w:val="24"/>
        </w:rPr>
        <w:t>算法</w:t>
      </w:r>
      <w:r>
        <w:rPr>
          <w:rFonts w:asciiTheme="minorEastAsia" w:hAnsiTheme="minorEastAsia" w:hint="eastAsia"/>
          <w:szCs w:val="24"/>
        </w:rPr>
        <w:t>是利用轨迹的转折程度进行压缩。当渔船沿直线航行时，数据压缩率较大；反之，当渔船轨迹曲折时，数据压缩率较低。对应到实际捕捞过程中，航行行为数据大幅减少，而捕捞行为数据保留比例较大。图2-7（3）的点图与图2-7（2）折线图的数据相同，可以看出，图2-6蓝色圈</w:t>
      </w:r>
      <w:del w:id="58" w:author="ly w" w:date="2018-03-10T15:17:00Z">
        <w:r w:rsidDel="00A260A9">
          <w:rPr>
            <w:rFonts w:asciiTheme="minorEastAsia" w:hAnsiTheme="minorEastAsia" w:hint="eastAsia"/>
            <w:szCs w:val="24"/>
          </w:rPr>
          <w:delText>注</w:delText>
        </w:r>
      </w:del>
      <w:ins w:id="59" w:author="ly w" w:date="2018-03-10T15:17:00Z">
        <w:r w:rsidR="00A260A9">
          <w:rPr>
            <w:rFonts w:asciiTheme="minorEastAsia" w:hAnsiTheme="minorEastAsia" w:hint="eastAsia"/>
            <w:szCs w:val="24"/>
          </w:rPr>
          <w:t>中由于轨迹交叉造成的</w:t>
        </w:r>
      </w:ins>
      <w:ins w:id="60" w:author="ly w" w:date="2018-03-10T15:18:00Z">
        <w:r w:rsidR="00A260A9">
          <w:rPr>
            <w:rFonts w:asciiTheme="minorEastAsia" w:hAnsiTheme="minorEastAsia" w:hint="eastAsia"/>
            <w:szCs w:val="24"/>
          </w:rPr>
          <w:t>港口误判</w:t>
        </w:r>
      </w:ins>
      <w:del w:id="61" w:author="ly w" w:date="2018-03-10T15:18:00Z">
        <w:r w:rsidDel="00A260A9">
          <w:rPr>
            <w:rFonts w:asciiTheme="minorEastAsia" w:hAnsiTheme="minorEastAsia" w:hint="eastAsia"/>
            <w:szCs w:val="24"/>
          </w:rPr>
          <w:delText>的</w:delText>
        </w:r>
      </w:del>
      <w:r>
        <w:rPr>
          <w:rFonts w:asciiTheme="minorEastAsia" w:hAnsiTheme="minorEastAsia" w:hint="eastAsia"/>
          <w:szCs w:val="24"/>
        </w:rPr>
        <w:t>问题已经基本解决。</w:t>
      </w:r>
    </w:p>
    <w:p w14:paraId="2F95FE69" w14:textId="77777777" w:rsidR="009C5AA8" w:rsidRPr="00CB0273" w:rsidRDefault="009C5AA8" w:rsidP="009C5AA8">
      <w:pPr>
        <w:pStyle w:val="3"/>
      </w:pPr>
      <w:r>
        <w:rPr>
          <w:rFonts w:hint="eastAsia"/>
        </w:rPr>
        <w:t>数学形态学</w:t>
      </w:r>
    </w:p>
    <w:p w14:paraId="284DC236" w14:textId="7A045E0B" w:rsidR="009C5AA8" w:rsidRPr="005223F5" w:rsidRDefault="009C5AA8" w:rsidP="009C5AA8">
      <w:pPr>
        <w:spacing w:line="360" w:lineRule="auto"/>
        <w:rPr>
          <w:rFonts w:asciiTheme="minorEastAsia" w:hAnsiTheme="minorEastAsia"/>
          <w:szCs w:val="24"/>
        </w:rPr>
      </w:pPr>
      <w:r>
        <w:rPr>
          <w:rFonts w:asciiTheme="minorEastAsia" w:hAnsiTheme="minorEastAsia" w:hint="eastAsia"/>
          <w:szCs w:val="24"/>
        </w:rPr>
        <w:tab/>
      </w:r>
      <w:ins w:id="62" w:author="ly w" w:date="2018-03-10T15:25:00Z">
        <w:r w:rsidR="00A260A9">
          <w:rPr>
            <w:rFonts w:asciiTheme="minorEastAsia" w:hAnsiTheme="minorEastAsia" w:hint="eastAsia"/>
            <w:szCs w:val="24"/>
          </w:rPr>
          <w:t>针对压缩后的</w:t>
        </w:r>
      </w:ins>
      <w:ins w:id="63" w:author="ly w" w:date="2018-03-10T15:26:00Z">
        <w:r w:rsidR="00A260A9">
          <w:rPr>
            <w:rFonts w:asciiTheme="minorEastAsia" w:hAnsiTheme="minorEastAsia" w:hint="eastAsia"/>
            <w:szCs w:val="24"/>
          </w:rPr>
          <w:t>轨迹数据</w:t>
        </w:r>
      </w:ins>
      <w:ins w:id="64" w:author="ly w" w:date="2018-03-10T15:31:00Z">
        <w:r w:rsidR="00B3499F">
          <w:rPr>
            <w:rFonts w:asciiTheme="minorEastAsia" w:hAnsiTheme="minorEastAsia" w:hint="eastAsia"/>
            <w:szCs w:val="24"/>
          </w:rPr>
          <w:t>构成的图像</w:t>
        </w:r>
      </w:ins>
      <w:ins w:id="65" w:author="ly w" w:date="2018-03-10T15:26:00Z">
        <w:r w:rsidR="00A260A9">
          <w:rPr>
            <w:rFonts w:asciiTheme="minorEastAsia" w:hAnsiTheme="minorEastAsia" w:hint="eastAsia"/>
            <w:szCs w:val="24"/>
          </w:rPr>
          <w:t>，</w:t>
        </w:r>
      </w:ins>
      <w:ins w:id="66" w:author="ly w" w:date="2018-03-10T15:30:00Z">
        <w:r w:rsidR="00B3499F">
          <w:rPr>
            <w:rFonts w:asciiTheme="minorEastAsia" w:hAnsiTheme="minorEastAsia" w:hint="eastAsia"/>
            <w:szCs w:val="24"/>
          </w:rPr>
          <w:t>利用图像学方法识别捕捞区域</w:t>
        </w:r>
      </w:ins>
      <w:ins w:id="67" w:author="ly w" w:date="2018-03-10T15:31:00Z">
        <w:r w:rsidR="00B3499F">
          <w:rPr>
            <w:rFonts w:asciiTheme="minorEastAsia" w:hAnsiTheme="minorEastAsia" w:hint="eastAsia"/>
            <w:szCs w:val="24"/>
          </w:rPr>
          <w:t>，</w:t>
        </w:r>
        <w:moveToRangeStart w:id="68" w:author="ly w" w:date="2018-03-10T15:31:00Z" w:name="move508459191"/>
        <w:r w:rsidR="00B3499F" w:rsidRPr="00BC7F8E">
          <w:rPr>
            <w:rFonts w:asciiTheme="minorEastAsia" w:hAnsiTheme="minorEastAsia" w:hint="eastAsia"/>
            <w:szCs w:val="24"/>
          </w:rPr>
          <w:t>本质是利用了单拖船的捕捞作业特点：通过低速拖曳渔网在小范围内</w:t>
        </w:r>
        <w:r w:rsidR="00B3499F">
          <w:rPr>
            <w:rFonts w:asciiTheme="minorEastAsia" w:hAnsiTheme="minorEastAsia" w:hint="eastAsia"/>
            <w:szCs w:val="24"/>
          </w:rPr>
          <w:t>迂回运动</w:t>
        </w:r>
        <w:r w:rsidR="00B3499F" w:rsidRPr="00BC7F8E">
          <w:rPr>
            <w:rFonts w:asciiTheme="minorEastAsia" w:hAnsiTheme="minorEastAsia" w:hint="eastAsia"/>
            <w:szCs w:val="24"/>
          </w:rPr>
          <w:t>——局部数据点密度</w:t>
        </w:r>
        <w:r w:rsidR="00B3499F">
          <w:rPr>
            <w:rFonts w:asciiTheme="minorEastAsia" w:hAnsiTheme="minorEastAsia" w:hint="eastAsia"/>
            <w:szCs w:val="24"/>
          </w:rPr>
          <w:t>较大，明显区别于渔船高速航行行为</w:t>
        </w:r>
        <w:r w:rsidR="00B3499F" w:rsidRPr="00BC7F8E">
          <w:rPr>
            <w:rFonts w:asciiTheme="minorEastAsia" w:hAnsiTheme="minorEastAsia" w:hint="eastAsia"/>
            <w:szCs w:val="24"/>
          </w:rPr>
          <w:t>。</w:t>
        </w:r>
        <w:r w:rsidR="00B3499F">
          <w:rPr>
            <w:rFonts w:asciiTheme="minorEastAsia" w:hAnsiTheme="minorEastAsia" w:hint="eastAsia"/>
            <w:szCs w:val="24"/>
          </w:rPr>
          <w:t>从而消除航行行为的轨迹，得到捕捞轨迹区域。</w:t>
        </w:r>
      </w:ins>
      <w:moveToRangeEnd w:id="68"/>
      <w:r>
        <w:rPr>
          <w:rFonts w:asciiTheme="minorEastAsia" w:hAnsiTheme="minorEastAsia" w:hint="eastAsia"/>
          <w:szCs w:val="24"/>
        </w:rPr>
        <w:t>数学形态学是一种图像处理</w:t>
      </w:r>
      <w:commentRangeStart w:id="69"/>
      <w:r>
        <w:rPr>
          <w:rFonts w:asciiTheme="minorEastAsia" w:hAnsiTheme="minorEastAsia" w:hint="eastAsia"/>
          <w:szCs w:val="24"/>
        </w:rPr>
        <w:t>方法</w:t>
      </w:r>
      <w:commentRangeEnd w:id="69"/>
      <w:r w:rsidR="00B3499F">
        <w:rPr>
          <w:rStyle w:val="ac"/>
        </w:rPr>
        <w:commentReference w:id="69"/>
      </w:r>
      <w:r>
        <w:rPr>
          <w:rFonts w:asciiTheme="minorEastAsia" w:hAnsiTheme="minorEastAsia" w:hint="eastAsia"/>
          <w:szCs w:val="24"/>
        </w:rPr>
        <w:t>，</w:t>
      </w:r>
      <w:ins w:id="70" w:author="ly w" w:date="2018-03-10T15:31:00Z">
        <w:r w:rsidR="00B3499F" w:rsidRPr="00BC7F8E" w:rsidDel="00B3499F">
          <w:rPr>
            <w:rFonts w:asciiTheme="minorEastAsia" w:hAnsiTheme="minorEastAsia" w:hint="eastAsia"/>
            <w:szCs w:val="24"/>
          </w:rPr>
          <w:t xml:space="preserve"> </w:t>
        </w:r>
      </w:ins>
      <w:del w:id="71" w:author="ly w" w:date="2018-03-10T15:31:00Z">
        <w:r w:rsidRPr="00BC7F8E" w:rsidDel="00B3499F">
          <w:rPr>
            <w:rFonts w:asciiTheme="minorEastAsia" w:hAnsiTheme="minorEastAsia" w:hint="eastAsia"/>
            <w:szCs w:val="24"/>
          </w:rPr>
          <w:delText>本质是利用了单拖船的捕捞作业特点：通过低速拖曳渔网在小范围内</w:delText>
        </w:r>
        <w:r w:rsidDel="00B3499F">
          <w:rPr>
            <w:rFonts w:asciiTheme="minorEastAsia" w:hAnsiTheme="minorEastAsia" w:hint="eastAsia"/>
            <w:szCs w:val="24"/>
          </w:rPr>
          <w:delText>迂回运动</w:delText>
        </w:r>
        <w:r w:rsidRPr="00BC7F8E" w:rsidDel="00B3499F">
          <w:rPr>
            <w:rFonts w:asciiTheme="minorEastAsia" w:hAnsiTheme="minorEastAsia" w:hint="eastAsia"/>
            <w:szCs w:val="24"/>
          </w:rPr>
          <w:delText>——局部数据点密度</w:delText>
        </w:r>
        <w:r w:rsidDel="00B3499F">
          <w:rPr>
            <w:rFonts w:asciiTheme="minorEastAsia" w:hAnsiTheme="minorEastAsia" w:hint="eastAsia"/>
            <w:szCs w:val="24"/>
          </w:rPr>
          <w:delText>较大，明显区别于渔船高速航行行为</w:delText>
        </w:r>
        <w:r w:rsidRPr="00BC7F8E" w:rsidDel="00B3499F">
          <w:rPr>
            <w:rFonts w:asciiTheme="minorEastAsia" w:hAnsiTheme="minorEastAsia" w:hint="eastAsia"/>
            <w:szCs w:val="24"/>
          </w:rPr>
          <w:delText>。</w:delText>
        </w:r>
        <w:r w:rsidDel="00B3499F">
          <w:rPr>
            <w:rFonts w:asciiTheme="minorEastAsia" w:hAnsiTheme="minorEastAsia" w:hint="eastAsia"/>
            <w:szCs w:val="24"/>
          </w:rPr>
          <w:delText>从而消除航行行为的轨迹，得到捕捞轨迹区域。</w:delText>
        </w:r>
      </w:del>
    </w:p>
    <w:p w14:paraId="4A2050B5" w14:textId="77777777" w:rsidR="009C5AA8" w:rsidRDefault="009C5AA8" w:rsidP="009C5AA8">
      <w:pPr>
        <w:spacing w:line="360" w:lineRule="auto"/>
        <w:jc w:val="center"/>
        <w:rPr>
          <w:rFonts w:asciiTheme="minorEastAsia" w:hAnsiTheme="minorEastAsia"/>
          <w:szCs w:val="24"/>
        </w:rPr>
      </w:pPr>
      <w:r w:rsidRPr="00BC7F8E">
        <w:rPr>
          <w:noProof/>
          <w:szCs w:val="24"/>
        </w:rPr>
        <w:drawing>
          <wp:inline distT="0" distB="0" distL="0" distR="0" wp14:anchorId="4E70A7B5" wp14:editId="52DEB9DF">
            <wp:extent cx="5109824" cy="34130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39028" cy="3432558"/>
                    </a:xfrm>
                    <a:prstGeom prst="rect">
                      <a:avLst/>
                    </a:prstGeom>
                  </pic:spPr>
                </pic:pic>
              </a:graphicData>
            </a:graphic>
          </wp:inline>
        </w:drawing>
      </w:r>
    </w:p>
    <w:p w14:paraId="54C50758" w14:textId="77777777" w:rsidR="009C5AA8" w:rsidRPr="00BC7F8E"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图2-8 利用形态学方法识别捕捞区的流程</w:t>
      </w:r>
    </w:p>
    <w:p w14:paraId="25B7A1C6" w14:textId="77777777" w:rsidR="009C5AA8" w:rsidRDefault="009C5AA8" w:rsidP="009C5AA8">
      <w:pPr>
        <w:spacing w:line="360" w:lineRule="auto"/>
        <w:ind w:firstLine="420"/>
        <w:rPr>
          <w:rFonts w:asciiTheme="minorEastAsia" w:hAnsiTheme="minorEastAsia"/>
          <w:szCs w:val="24"/>
        </w:rPr>
      </w:pPr>
      <w:r>
        <w:rPr>
          <w:rFonts w:asciiTheme="minorEastAsia" w:hAnsiTheme="minorEastAsia" w:hint="eastAsia"/>
          <w:szCs w:val="24"/>
        </w:rPr>
        <w:lastRenderedPageBreak/>
        <w:t>具体实现是通过结构元素对图像进行“膨胀”与“腐蚀”操作。</w:t>
      </w:r>
      <w:proofErr w:type="gramStart"/>
      <w:r>
        <w:rPr>
          <w:rFonts w:asciiTheme="minorEastAsia" w:hAnsiTheme="minorEastAsia" w:hint="eastAsia"/>
          <w:szCs w:val="24"/>
        </w:rPr>
        <w:t>令结构</w:t>
      </w:r>
      <w:proofErr w:type="gramEnd"/>
      <w:r>
        <w:rPr>
          <w:rFonts w:asciiTheme="minorEastAsia" w:hAnsiTheme="minorEastAsia" w:hint="eastAsia"/>
          <w:szCs w:val="24"/>
        </w:rPr>
        <w:t>元素为“圆盘”，半径为4。首先，将压缩后的轨迹点映射到图像上（图2-8（a））；通过腐蚀操作，将密集轨迹点连接成团（图2-8(b)）；然后进行扩张操作，剔除航行轨迹，保留下的区域即为捕捞轨迹区域的“核心”（图2-8(c)）；最后再进行腐蚀操作，将核心放大，即为识别的捕捞轨迹区域（图2-8(d)）。</w:t>
      </w:r>
    </w:p>
    <w:p w14:paraId="10C5E480" w14:textId="77777777" w:rsidR="009C5AA8" w:rsidRDefault="009C5AA8" w:rsidP="009C5AA8">
      <w:pPr>
        <w:spacing w:line="360" w:lineRule="auto"/>
        <w:jc w:val="center"/>
        <w:rPr>
          <w:rFonts w:asciiTheme="minorEastAsia" w:hAnsiTheme="minorEastAsia"/>
          <w:szCs w:val="24"/>
        </w:rPr>
      </w:pPr>
      <w:r w:rsidRPr="00BC7F8E">
        <w:rPr>
          <w:noProof/>
          <w:szCs w:val="24"/>
        </w:rPr>
        <w:drawing>
          <wp:inline distT="0" distB="0" distL="0" distR="0" wp14:anchorId="458D8829" wp14:editId="61AD792A">
            <wp:extent cx="3079630" cy="2266238"/>
            <wp:effectExtent l="0" t="0" r="6985" b="1270"/>
            <wp:docPr id="7188" name="图片 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86779" cy="2271498"/>
                    </a:xfrm>
                    <a:prstGeom prst="rect">
                      <a:avLst/>
                    </a:prstGeom>
                  </pic:spPr>
                </pic:pic>
              </a:graphicData>
            </a:graphic>
          </wp:inline>
        </w:drawing>
      </w:r>
    </w:p>
    <w:p w14:paraId="12DBC57D" w14:textId="77777777" w:rsidR="009C5AA8" w:rsidRPr="00165310" w:rsidRDefault="009C5AA8" w:rsidP="009C5AA8">
      <w:pPr>
        <w:spacing w:line="360" w:lineRule="auto"/>
        <w:jc w:val="center"/>
        <w:rPr>
          <w:rFonts w:asciiTheme="minorEastAsia" w:hAnsiTheme="minorEastAsia"/>
          <w:szCs w:val="24"/>
        </w:rPr>
      </w:pPr>
      <w:r>
        <w:rPr>
          <w:rFonts w:asciiTheme="minorEastAsia" w:hAnsiTheme="minorEastAsia" w:hint="eastAsia"/>
          <w:szCs w:val="24"/>
        </w:rPr>
        <w:t>图2-9 完成捕捞区域识别的航次轨迹</w:t>
      </w:r>
    </w:p>
    <w:p w14:paraId="14340EBA" w14:textId="77777777" w:rsidR="009C5AA8" w:rsidRPr="007C5AD9" w:rsidRDefault="009C5AA8" w:rsidP="009C5AA8">
      <w:pPr>
        <w:spacing w:line="360" w:lineRule="auto"/>
        <w:ind w:firstLine="420"/>
        <w:rPr>
          <w:rFonts w:asciiTheme="minorEastAsia" w:hAnsiTheme="minorEastAsia"/>
          <w:szCs w:val="24"/>
        </w:rPr>
      </w:pPr>
      <w:r>
        <w:rPr>
          <w:rFonts w:asciiTheme="minorEastAsia" w:hAnsiTheme="minorEastAsia" w:hint="eastAsia"/>
          <w:szCs w:val="24"/>
        </w:rPr>
        <w:t>在成功识别捕捞轨迹区域后，就可以完成捕捞行为的识别：对于一个航次而言，我们把在捕捞轨迹区域内的轨迹视为渔船的捕捞行为，其余轨迹视为航行行为。图2-9中灰色区域是该航次通过数学形态学识别出的捕捞轨迹区域，AB两点是捕捞行为的起点和终点。最终将形如AB点对的序列作为算法的输出结果。</w:t>
      </w:r>
    </w:p>
    <w:p w14:paraId="2C259F88" w14:textId="77777777" w:rsidR="009C5AA8" w:rsidRPr="00B5588E" w:rsidRDefault="009C5AA8" w:rsidP="009C5AA8">
      <w:pPr>
        <w:pStyle w:val="2"/>
        <w:spacing w:line="360" w:lineRule="auto"/>
      </w:pPr>
      <w:bookmarkStart w:id="72" w:name="_Toc508180158"/>
      <w:r>
        <w:rPr>
          <w:rFonts w:hint="eastAsia"/>
        </w:rPr>
        <w:t>结果验证</w:t>
      </w:r>
      <w:bookmarkEnd w:id="72"/>
      <w:r>
        <w:rPr>
          <w:rFonts w:hint="eastAsia"/>
        </w:rPr>
        <w:t>与分析</w:t>
      </w:r>
    </w:p>
    <w:p w14:paraId="3A65F375" w14:textId="5E47B89C" w:rsidR="009C5AA8" w:rsidRDefault="0062690B" w:rsidP="009C5AA8">
      <w:pPr>
        <w:spacing w:line="360" w:lineRule="auto"/>
        <w:ind w:firstLine="420"/>
        <w:rPr>
          <w:rFonts w:asciiTheme="minorEastAsia" w:hAnsiTheme="minorEastAsia"/>
          <w:szCs w:val="24"/>
        </w:rPr>
      </w:pPr>
      <w:ins w:id="73" w:author="ly w" w:date="2018-03-10T15:38:00Z">
        <w:r>
          <w:rPr>
            <w:rFonts w:asciiTheme="minorEastAsia" w:hAnsiTheme="minorEastAsia" w:hint="eastAsia"/>
            <w:szCs w:val="24"/>
          </w:rPr>
          <w:t>以上四个模块共同构成</w:t>
        </w:r>
        <w:r>
          <w:rPr>
            <w:rFonts w:asciiTheme="minorEastAsia" w:hAnsiTheme="minorEastAsia" w:hint="eastAsia"/>
            <w:szCs w:val="24"/>
          </w:rPr>
          <w:t>渔船捕捞行为识别</w:t>
        </w:r>
        <w:r>
          <w:rPr>
            <w:rFonts w:asciiTheme="minorEastAsia" w:hAnsiTheme="minorEastAsia" w:hint="eastAsia"/>
            <w:szCs w:val="24"/>
          </w:rPr>
          <w:t>算法</w:t>
        </w:r>
      </w:ins>
      <w:ins w:id="74" w:author="ly w" w:date="2018-03-10T15:39:00Z">
        <w:r>
          <w:rPr>
            <w:rFonts w:asciiTheme="minorEastAsia" w:hAnsiTheme="minorEastAsia" w:hint="eastAsia"/>
            <w:szCs w:val="24"/>
          </w:rPr>
          <w:t>，</w:t>
        </w:r>
      </w:ins>
      <w:r w:rsidR="009C5AA8">
        <w:rPr>
          <w:rFonts w:asciiTheme="minorEastAsia" w:hAnsiTheme="minorEastAsia" w:hint="eastAsia"/>
          <w:szCs w:val="24"/>
        </w:rPr>
        <w:t>为了验证</w:t>
      </w:r>
      <w:del w:id="75" w:author="ly w" w:date="2018-03-10T15:38:00Z">
        <w:r w:rsidR="009C5AA8" w:rsidDel="0062690B">
          <w:rPr>
            <w:rFonts w:asciiTheme="minorEastAsia" w:hAnsiTheme="minorEastAsia" w:hint="eastAsia"/>
            <w:szCs w:val="24"/>
          </w:rPr>
          <w:delText>渔船捕捞行为识别</w:delText>
        </w:r>
      </w:del>
      <w:r w:rsidR="009C5AA8">
        <w:rPr>
          <w:rFonts w:asciiTheme="minorEastAsia" w:hAnsiTheme="minorEastAsia" w:hint="eastAsia"/>
          <w:szCs w:val="24"/>
        </w:rPr>
        <w:t>算法的准确性，将统计的捕捞时间和捕捞距离与渔业产量进行了对比。对于不同季度的捕捞区热度图，分析捕捞区域的变化规律。</w:t>
      </w:r>
    </w:p>
    <w:p w14:paraId="74399B2E" w14:textId="77777777" w:rsidR="009C5AA8" w:rsidRPr="00067336" w:rsidRDefault="009C5AA8" w:rsidP="009C5AA8">
      <w:pPr>
        <w:pStyle w:val="3"/>
      </w:pPr>
      <w:r>
        <w:rPr>
          <w:rFonts w:hint="eastAsia"/>
        </w:rPr>
        <w:t>结果验证</w:t>
      </w:r>
    </w:p>
    <w:p w14:paraId="61031F15" w14:textId="008210B8" w:rsidR="009C5AA8" w:rsidRDefault="009C5AA8" w:rsidP="009C5AA8">
      <w:pPr>
        <w:spacing w:line="360" w:lineRule="auto"/>
        <w:rPr>
          <w:rFonts w:asciiTheme="minorEastAsia" w:hAnsiTheme="minorEastAsia"/>
          <w:szCs w:val="24"/>
        </w:rPr>
      </w:pPr>
      <w:r>
        <w:rPr>
          <w:rFonts w:asciiTheme="minorEastAsia" w:hAnsiTheme="minorEastAsia" w:hint="eastAsia"/>
          <w:szCs w:val="24"/>
        </w:rPr>
        <w:tab/>
        <w:t>由于渔业产量与捕捞时间和捕捞距离息息相关，可以通过计算两者的相关性进行分析。根据渔业数据的发布周期，按月统计了渔船的捕捞时间和捕捞距离，与浙江省温州市海洋渔业救助中心记录的渔业产量数据进行对比</w:t>
      </w:r>
      <w:ins w:id="76" w:author="ly w" w:date="2018-03-10T15:42:00Z">
        <w:r w:rsidR="0062690B">
          <w:rPr>
            <w:rFonts w:asciiTheme="minorEastAsia" w:hAnsiTheme="minorEastAsia" w:hint="eastAsia"/>
            <w:szCs w:val="24"/>
          </w:rPr>
          <w:t>。</w:t>
        </w:r>
      </w:ins>
    </w:p>
    <w:p w14:paraId="4FCC4DB5" w14:textId="77777777" w:rsidR="009C5AA8" w:rsidRDefault="009C5AA8" w:rsidP="009C5AA8">
      <w:pPr>
        <w:spacing w:line="360" w:lineRule="auto"/>
        <w:rPr>
          <w:noProof/>
          <w:szCs w:val="24"/>
        </w:rPr>
      </w:pPr>
      <w:r w:rsidRPr="00BC7F8E">
        <w:rPr>
          <w:noProof/>
          <w:szCs w:val="24"/>
        </w:rPr>
        <w:lastRenderedPageBreak/>
        <w:drawing>
          <wp:inline distT="0" distB="0" distL="0" distR="0" wp14:anchorId="570E2C27" wp14:editId="55C0C396">
            <wp:extent cx="2560692" cy="20880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60692" cy="2088000"/>
                    </a:xfrm>
                    <a:prstGeom prst="rect">
                      <a:avLst/>
                    </a:prstGeom>
                  </pic:spPr>
                </pic:pic>
              </a:graphicData>
            </a:graphic>
          </wp:inline>
        </w:drawing>
      </w:r>
      <w:r w:rsidRPr="00BC7F8E">
        <w:rPr>
          <w:noProof/>
          <w:szCs w:val="24"/>
        </w:rPr>
        <w:t xml:space="preserve"> </w:t>
      </w:r>
      <w:r w:rsidRPr="00BC7F8E">
        <w:rPr>
          <w:noProof/>
          <w:szCs w:val="24"/>
        </w:rPr>
        <w:drawing>
          <wp:inline distT="0" distB="0" distL="0" distR="0" wp14:anchorId="5F1C2F27" wp14:editId="5749C6F4">
            <wp:extent cx="2434499" cy="2088000"/>
            <wp:effectExtent l="0" t="0" r="444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34499" cy="2088000"/>
                    </a:xfrm>
                    <a:prstGeom prst="rect">
                      <a:avLst/>
                    </a:prstGeom>
                  </pic:spPr>
                </pic:pic>
              </a:graphicData>
            </a:graphic>
          </wp:inline>
        </w:drawing>
      </w:r>
    </w:p>
    <w:p w14:paraId="6BCDF3DD" w14:textId="77777777" w:rsidR="009C5AA8" w:rsidRPr="00067336" w:rsidRDefault="009C5AA8" w:rsidP="009C5AA8">
      <w:pPr>
        <w:spacing w:line="360" w:lineRule="auto"/>
        <w:ind w:firstLineChars="300" w:firstLine="720"/>
        <w:rPr>
          <w:noProof/>
          <w:szCs w:val="24"/>
        </w:rPr>
      </w:pPr>
      <w:r>
        <w:rPr>
          <w:rFonts w:hint="eastAsia"/>
          <w:noProof/>
          <w:szCs w:val="24"/>
        </w:rPr>
        <w:t>（</w:t>
      </w:r>
      <w:r>
        <w:rPr>
          <w:rFonts w:hint="eastAsia"/>
          <w:noProof/>
          <w:szCs w:val="24"/>
        </w:rPr>
        <w:t>1</w:t>
      </w:r>
      <w:r>
        <w:rPr>
          <w:rFonts w:hint="eastAsia"/>
          <w:noProof/>
          <w:szCs w:val="24"/>
        </w:rPr>
        <w:t>）捕捞时间与渔业产量</w:t>
      </w:r>
      <w:r>
        <w:rPr>
          <w:rFonts w:hint="eastAsia"/>
          <w:noProof/>
          <w:szCs w:val="24"/>
        </w:rPr>
        <w:t xml:space="preserve">         </w:t>
      </w:r>
      <w:r w:rsidRPr="00067336">
        <w:rPr>
          <w:rFonts w:hint="eastAsia"/>
          <w:noProof/>
          <w:szCs w:val="24"/>
        </w:rPr>
        <w:t>（</w:t>
      </w:r>
      <w:r w:rsidRPr="00067336">
        <w:rPr>
          <w:rFonts w:hint="eastAsia"/>
          <w:noProof/>
          <w:szCs w:val="24"/>
        </w:rPr>
        <w:t>2</w:t>
      </w:r>
      <w:r w:rsidRPr="00067336">
        <w:rPr>
          <w:rFonts w:hint="eastAsia"/>
          <w:noProof/>
          <w:szCs w:val="24"/>
        </w:rPr>
        <w:t>）</w:t>
      </w:r>
      <w:r>
        <w:rPr>
          <w:rFonts w:hint="eastAsia"/>
          <w:noProof/>
          <w:szCs w:val="24"/>
        </w:rPr>
        <w:t>捕捞距离与渔业产量</w:t>
      </w:r>
    </w:p>
    <w:p w14:paraId="571160B1" w14:textId="77777777" w:rsidR="009C5AA8" w:rsidRPr="00BC7F8E" w:rsidRDefault="009C5AA8" w:rsidP="009C5AA8">
      <w:pPr>
        <w:spacing w:line="360" w:lineRule="auto"/>
        <w:jc w:val="center"/>
        <w:rPr>
          <w:noProof/>
          <w:szCs w:val="24"/>
        </w:rPr>
      </w:pPr>
      <w:r>
        <w:rPr>
          <w:rFonts w:hint="eastAsia"/>
          <w:noProof/>
          <w:szCs w:val="24"/>
        </w:rPr>
        <w:t>图</w:t>
      </w:r>
      <w:r>
        <w:rPr>
          <w:rFonts w:hint="eastAsia"/>
          <w:noProof/>
          <w:szCs w:val="24"/>
        </w:rPr>
        <w:t xml:space="preserve">2-10 </w:t>
      </w:r>
      <w:r>
        <w:rPr>
          <w:rFonts w:hint="eastAsia"/>
          <w:noProof/>
          <w:szCs w:val="24"/>
        </w:rPr>
        <w:t>捕捞时间</w:t>
      </w:r>
      <w:r>
        <w:rPr>
          <w:rFonts w:hint="eastAsia"/>
          <w:noProof/>
          <w:szCs w:val="24"/>
        </w:rPr>
        <w:t>/</w:t>
      </w:r>
      <w:r>
        <w:rPr>
          <w:rFonts w:hint="eastAsia"/>
          <w:noProof/>
          <w:szCs w:val="24"/>
        </w:rPr>
        <w:t>捕捞距离与渔业产量数据对比</w:t>
      </w:r>
    </w:p>
    <w:p w14:paraId="50B7466F" w14:textId="5589D36C" w:rsidR="009C5AA8" w:rsidRDefault="009C5AA8" w:rsidP="009C5AA8">
      <w:pPr>
        <w:spacing w:line="360" w:lineRule="auto"/>
        <w:ind w:firstLine="420"/>
        <w:rPr>
          <w:rFonts w:asciiTheme="minorEastAsia" w:hAnsiTheme="minorEastAsia"/>
          <w:szCs w:val="24"/>
        </w:rPr>
      </w:pPr>
      <w:r w:rsidRPr="00BC7F8E">
        <w:rPr>
          <w:rFonts w:asciiTheme="minorEastAsia" w:hAnsiTheme="minorEastAsia" w:hint="eastAsia"/>
          <w:szCs w:val="24"/>
        </w:rPr>
        <w:t>图</w:t>
      </w:r>
      <w:r>
        <w:rPr>
          <w:rFonts w:hint="eastAsia"/>
          <w:noProof/>
          <w:szCs w:val="24"/>
        </w:rPr>
        <w:t>2-10</w:t>
      </w:r>
      <w:r w:rsidRPr="00BC7F8E">
        <w:rPr>
          <w:rFonts w:asciiTheme="minorEastAsia" w:hAnsiTheme="minorEastAsia" w:hint="eastAsia"/>
          <w:szCs w:val="24"/>
        </w:rPr>
        <w:t>中，蓝色折线为2014年4月至2016年3月浙江省渔业产量，灰色条形图</w:t>
      </w:r>
      <w:r>
        <w:rPr>
          <w:rFonts w:asciiTheme="minorEastAsia" w:hAnsiTheme="minorEastAsia" w:hint="eastAsia"/>
          <w:szCs w:val="24"/>
        </w:rPr>
        <w:t>为</w:t>
      </w:r>
      <w:r w:rsidRPr="00BC7F8E">
        <w:rPr>
          <w:rFonts w:asciiTheme="minorEastAsia" w:hAnsiTheme="minorEastAsia" w:hint="eastAsia"/>
          <w:szCs w:val="24"/>
        </w:rPr>
        <w:t>（1）</w:t>
      </w:r>
      <w:r>
        <w:rPr>
          <w:rFonts w:asciiTheme="minorEastAsia" w:hAnsiTheme="minorEastAsia" w:hint="eastAsia"/>
          <w:szCs w:val="24"/>
        </w:rPr>
        <w:t>捕捞</w:t>
      </w:r>
      <w:r w:rsidRPr="00BC7F8E">
        <w:rPr>
          <w:rFonts w:asciiTheme="minorEastAsia" w:hAnsiTheme="minorEastAsia" w:hint="eastAsia"/>
          <w:szCs w:val="24"/>
        </w:rPr>
        <w:t>时间（2）</w:t>
      </w:r>
      <w:r>
        <w:rPr>
          <w:rFonts w:asciiTheme="minorEastAsia" w:hAnsiTheme="minorEastAsia" w:hint="eastAsia"/>
          <w:szCs w:val="24"/>
        </w:rPr>
        <w:t>捕捞</w:t>
      </w:r>
      <w:r w:rsidRPr="00BC7F8E">
        <w:rPr>
          <w:rFonts w:asciiTheme="minorEastAsia" w:hAnsiTheme="minorEastAsia" w:hint="eastAsia"/>
          <w:szCs w:val="24"/>
        </w:rPr>
        <w:t>距离。</w:t>
      </w:r>
      <w:ins w:id="77" w:author="ly w" w:date="2018-03-10T15:43:00Z">
        <w:r w:rsidR="0062690B">
          <w:rPr>
            <w:rFonts w:asciiTheme="minorEastAsia" w:hAnsiTheme="minorEastAsia" w:hint="eastAsia"/>
            <w:szCs w:val="24"/>
          </w:rPr>
          <w:t>从图中</w:t>
        </w:r>
      </w:ins>
      <w:r>
        <w:rPr>
          <w:rFonts w:asciiTheme="minorEastAsia" w:hAnsiTheme="minorEastAsia" w:hint="eastAsia"/>
          <w:szCs w:val="24"/>
        </w:rPr>
        <w:t>可以看出，统计结果与渔业产量数据呈现明显的正相关：禁渔期（7月-8月）捕捞累计时间短、产量低；</w:t>
      </w:r>
      <w:proofErr w:type="gramStart"/>
      <w:r>
        <w:rPr>
          <w:rFonts w:asciiTheme="minorEastAsia" w:hAnsiTheme="minorEastAsia" w:hint="eastAsia"/>
          <w:szCs w:val="24"/>
        </w:rPr>
        <w:t>冬捕期</w:t>
      </w:r>
      <w:proofErr w:type="gramEnd"/>
      <w:r>
        <w:rPr>
          <w:rFonts w:asciiTheme="minorEastAsia" w:hAnsiTheme="minorEastAsia" w:hint="eastAsia"/>
          <w:szCs w:val="24"/>
        </w:rPr>
        <w:t>和春节旺季（10月-次年1月）捕捞累计时间长，产量高。</w:t>
      </w:r>
      <w:r w:rsidRPr="00BC7F8E">
        <w:rPr>
          <w:rFonts w:asciiTheme="minorEastAsia" w:hAnsiTheme="minorEastAsia" w:hint="eastAsia"/>
          <w:szCs w:val="24"/>
        </w:rPr>
        <w:t>捕捞</w:t>
      </w:r>
      <w:proofErr w:type="gramStart"/>
      <w:r w:rsidRPr="00BC7F8E">
        <w:rPr>
          <w:rFonts w:asciiTheme="minorEastAsia" w:hAnsiTheme="minorEastAsia" w:hint="eastAsia"/>
          <w:szCs w:val="24"/>
        </w:rPr>
        <w:t>作业总</w:t>
      </w:r>
      <w:proofErr w:type="gramEnd"/>
      <w:r w:rsidRPr="00BC7F8E">
        <w:rPr>
          <w:rFonts w:asciiTheme="minorEastAsia" w:hAnsiTheme="minorEastAsia" w:hint="eastAsia"/>
          <w:szCs w:val="24"/>
        </w:rPr>
        <w:t>时间与渔业产量的Pearson相关系数为89.80%，捕捞</w:t>
      </w:r>
      <w:proofErr w:type="gramStart"/>
      <w:r w:rsidRPr="00BC7F8E">
        <w:rPr>
          <w:rFonts w:asciiTheme="minorEastAsia" w:hAnsiTheme="minorEastAsia" w:hint="eastAsia"/>
          <w:szCs w:val="24"/>
        </w:rPr>
        <w:t>作业</w:t>
      </w:r>
      <w:proofErr w:type="gramEnd"/>
      <w:r w:rsidRPr="00BC7F8E">
        <w:rPr>
          <w:rFonts w:asciiTheme="minorEastAsia" w:hAnsiTheme="minorEastAsia" w:hint="eastAsia"/>
          <w:szCs w:val="24"/>
        </w:rPr>
        <w:t>总距离与渔业产量的Pearson相关系数为82.11%。由于总航行</w:t>
      </w:r>
      <w:r>
        <w:rPr>
          <w:rFonts w:asciiTheme="minorEastAsia" w:hAnsiTheme="minorEastAsia" w:hint="eastAsia"/>
          <w:szCs w:val="24"/>
        </w:rPr>
        <w:t>时间和总航行距离的计算本身就有偏差，最终得到的强相关性</w:t>
      </w:r>
      <w:r w:rsidRPr="00BC7F8E">
        <w:rPr>
          <w:rFonts w:asciiTheme="minorEastAsia" w:hAnsiTheme="minorEastAsia" w:hint="eastAsia"/>
          <w:szCs w:val="24"/>
        </w:rPr>
        <w:t>验证了捕捞作业行为被准确识别。</w:t>
      </w:r>
    </w:p>
    <w:p w14:paraId="2215EBE4" w14:textId="77777777" w:rsidR="009C5AA8" w:rsidRPr="00AE30BC" w:rsidRDefault="009C5AA8" w:rsidP="009C5AA8">
      <w:pPr>
        <w:pStyle w:val="3"/>
      </w:pPr>
      <w:r>
        <w:rPr>
          <w:rFonts w:hint="eastAsia"/>
        </w:rPr>
        <w:t>结果分析</w:t>
      </w:r>
    </w:p>
    <w:p w14:paraId="3E073BF5" w14:textId="77777777" w:rsidR="009C5AA8" w:rsidDel="0062690B" w:rsidRDefault="009C5AA8" w:rsidP="009C5AA8">
      <w:pPr>
        <w:spacing w:line="360" w:lineRule="auto"/>
        <w:rPr>
          <w:del w:id="78" w:author="ly w" w:date="2018-03-10T15:46:00Z"/>
          <w:rFonts w:asciiTheme="minorEastAsia" w:hAnsiTheme="minorEastAsia"/>
          <w:szCs w:val="24"/>
        </w:rPr>
      </w:pPr>
      <w:r>
        <w:rPr>
          <w:rFonts w:asciiTheme="minorEastAsia" w:hAnsiTheme="minorEastAsia" w:hint="eastAsia"/>
          <w:szCs w:val="24"/>
        </w:rPr>
        <w:tab/>
        <w:t>从图</w:t>
      </w:r>
      <w:r>
        <w:rPr>
          <w:rFonts w:hint="eastAsia"/>
          <w:noProof/>
          <w:szCs w:val="24"/>
        </w:rPr>
        <w:t>2-10</w:t>
      </w:r>
      <w:r>
        <w:rPr>
          <w:rFonts w:asciiTheme="minorEastAsia" w:hAnsiTheme="minorEastAsia" w:hint="eastAsia"/>
          <w:szCs w:val="24"/>
        </w:rPr>
        <w:t>中</w:t>
      </w:r>
      <w:del w:id="79" w:author="ly w" w:date="2018-03-10T15:45:00Z">
        <w:r w:rsidDel="0062690B">
          <w:rPr>
            <w:rFonts w:asciiTheme="minorEastAsia" w:hAnsiTheme="minorEastAsia" w:hint="eastAsia"/>
            <w:szCs w:val="24"/>
          </w:rPr>
          <w:delText>，我们</w:delText>
        </w:r>
      </w:del>
      <w:r>
        <w:rPr>
          <w:rFonts w:asciiTheme="minorEastAsia" w:hAnsiTheme="minorEastAsia" w:hint="eastAsia"/>
          <w:szCs w:val="24"/>
        </w:rPr>
        <w:t>还可以看出，与2014年冬季捕捞数据（蓝色折线图的第一个峰值）相比，2015年冬</w:t>
      </w:r>
      <w:proofErr w:type="gramStart"/>
      <w:r>
        <w:rPr>
          <w:rFonts w:asciiTheme="minorEastAsia" w:hAnsiTheme="minorEastAsia" w:hint="eastAsia"/>
          <w:szCs w:val="24"/>
        </w:rPr>
        <w:t>捕</w:t>
      </w:r>
      <w:proofErr w:type="gramEnd"/>
      <w:r>
        <w:rPr>
          <w:rFonts w:asciiTheme="minorEastAsia" w:hAnsiTheme="minorEastAsia" w:hint="eastAsia"/>
          <w:szCs w:val="24"/>
        </w:rPr>
        <w:t>数据（蓝色折线图的第二个峰值）并没有明显变化，说明两年产量相似，但捕捞时间和捕捞距离明显增大。这说明了捕捞难度加大，渔民需要投入更多的时间且捕捞成本提高。</w:t>
      </w:r>
    </w:p>
    <w:p w14:paraId="3693ED56" w14:textId="77777777" w:rsidR="009C5AA8" w:rsidRDefault="009C5AA8" w:rsidP="009C5AA8">
      <w:pPr>
        <w:spacing w:line="360" w:lineRule="auto"/>
        <w:rPr>
          <w:rFonts w:asciiTheme="minorEastAsia" w:hAnsiTheme="minorEastAsia"/>
          <w:szCs w:val="24"/>
        </w:rPr>
      </w:pPr>
      <w:del w:id="80" w:author="ly w" w:date="2018-03-10T15:46:00Z">
        <w:r w:rsidDel="0062690B">
          <w:rPr>
            <w:rFonts w:asciiTheme="minorEastAsia" w:hAnsiTheme="minorEastAsia" w:hint="eastAsia"/>
            <w:szCs w:val="24"/>
          </w:rPr>
          <w:tab/>
        </w:r>
      </w:del>
      <w:r>
        <w:rPr>
          <w:rFonts w:asciiTheme="minorEastAsia" w:hAnsiTheme="minorEastAsia" w:hint="eastAsia"/>
          <w:szCs w:val="24"/>
        </w:rPr>
        <w:t>统计一段时间内的捕捞轨迹区域，可以得到渔船在该时间段内的捕捞强度分布。</w:t>
      </w:r>
    </w:p>
    <w:p w14:paraId="6404D315" w14:textId="77777777" w:rsidR="009C5AA8" w:rsidRDefault="009C5AA8" w:rsidP="009C5AA8">
      <w:pPr>
        <w:spacing w:line="360" w:lineRule="auto"/>
        <w:jc w:val="center"/>
        <w:rPr>
          <w:rFonts w:asciiTheme="minorEastAsia" w:hAnsiTheme="minorEastAsia"/>
          <w:szCs w:val="24"/>
        </w:rPr>
      </w:pPr>
      <w:r w:rsidRPr="00307C15">
        <w:rPr>
          <w:rFonts w:asciiTheme="minorEastAsia" w:hAnsiTheme="minorEastAsia"/>
          <w:noProof/>
          <w:szCs w:val="24"/>
        </w:rPr>
        <w:lastRenderedPageBreak/>
        <w:drawing>
          <wp:inline distT="0" distB="0" distL="0" distR="0" wp14:anchorId="44626C09" wp14:editId="0ED7769B">
            <wp:extent cx="1751274" cy="1548000"/>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1274"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7AEDC9E8" wp14:editId="0F67D2EE">
            <wp:extent cx="1751273" cy="1548000"/>
            <wp:effectExtent l="0" t="0" r="0" b="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1D139B80" wp14:editId="14414955">
            <wp:extent cx="1751273" cy="1548000"/>
            <wp:effectExtent l="0" t="0" r="0" b="0"/>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p>
    <w:p w14:paraId="2822BA7A" w14:textId="77777777" w:rsidR="009C5AA8" w:rsidRPr="00AE30BC" w:rsidRDefault="009C5AA8" w:rsidP="009C5AA8">
      <w:pPr>
        <w:spacing w:line="360" w:lineRule="auto"/>
        <w:ind w:firstLineChars="200" w:firstLine="480"/>
        <w:rPr>
          <w:rFonts w:asciiTheme="minorEastAsia" w:hAnsiTheme="minorEastAsia"/>
          <w:szCs w:val="24"/>
        </w:rPr>
      </w:pPr>
      <w:r>
        <w:rPr>
          <w:rFonts w:asciiTheme="minorEastAsia" w:hAnsiTheme="minorEastAsia" w:hint="eastAsia"/>
          <w:szCs w:val="24"/>
        </w:rPr>
        <w:t xml:space="preserve">（a）2014第二季度     </w:t>
      </w:r>
      <w:r w:rsidRPr="00AE30BC">
        <w:rPr>
          <w:rFonts w:asciiTheme="minorEastAsia" w:hAnsiTheme="minorEastAsia" w:hint="eastAsia"/>
          <w:szCs w:val="24"/>
        </w:rPr>
        <w:t>（b）</w:t>
      </w:r>
      <w:r>
        <w:rPr>
          <w:rFonts w:asciiTheme="minorEastAsia" w:hAnsiTheme="minorEastAsia" w:hint="eastAsia"/>
          <w:szCs w:val="24"/>
        </w:rPr>
        <w:t xml:space="preserve">2014第三季度     </w:t>
      </w:r>
      <w:r w:rsidRPr="00AE30BC">
        <w:rPr>
          <w:rFonts w:asciiTheme="minorEastAsia" w:hAnsiTheme="minorEastAsia" w:hint="eastAsia"/>
          <w:szCs w:val="24"/>
        </w:rPr>
        <w:t>（c）</w:t>
      </w:r>
      <w:r>
        <w:rPr>
          <w:rFonts w:asciiTheme="minorEastAsia" w:hAnsiTheme="minorEastAsia" w:hint="eastAsia"/>
          <w:szCs w:val="24"/>
        </w:rPr>
        <w:t>2014第四季度</w:t>
      </w:r>
    </w:p>
    <w:p w14:paraId="575898BC" w14:textId="77777777" w:rsidR="009C5AA8" w:rsidRDefault="009C5AA8" w:rsidP="009C5AA8">
      <w:pPr>
        <w:spacing w:line="360" w:lineRule="auto"/>
        <w:jc w:val="center"/>
        <w:rPr>
          <w:rFonts w:asciiTheme="minorEastAsia" w:hAnsiTheme="minorEastAsia"/>
          <w:szCs w:val="24"/>
        </w:rPr>
      </w:pPr>
      <w:r w:rsidRPr="00851E68">
        <w:rPr>
          <w:rFonts w:asciiTheme="minorEastAsia" w:hAnsiTheme="minorEastAsia"/>
          <w:noProof/>
          <w:szCs w:val="24"/>
        </w:rPr>
        <w:drawing>
          <wp:inline distT="0" distB="0" distL="0" distR="0" wp14:anchorId="27A6EE77" wp14:editId="4A1701A1">
            <wp:extent cx="1751273" cy="1548000"/>
            <wp:effectExtent l="0" t="0" r="0" b="0"/>
            <wp:docPr id="2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6FA65261" wp14:editId="5AB34BB9">
            <wp:extent cx="1751273" cy="1548000"/>
            <wp:effectExtent l="0" t="0" r="0" b="0"/>
            <wp:docPr id="2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2B6CD50B" wp14:editId="0935E2DD">
            <wp:extent cx="1751273" cy="1548000"/>
            <wp:effectExtent l="0" t="0" r="0" b="0"/>
            <wp:docPr id="20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p>
    <w:p w14:paraId="7CE849E5" w14:textId="77777777" w:rsidR="009C5AA8" w:rsidRDefault="009C5AA8" w:rsidP="009C5AA8">
      <w:pPr>
        <w:spacing w:line="360" w:lineRule="auto"/>
        <w:ind w:firstLineChars="100" w:firstLine="240"/>
        <w:rPr>
          <w:rFonts w:asciiTheme="minorEastAsia" w:hAnsiTheme="minorEastAsia"/>
          <w:szCs w:val="24"/>
        </w:rPr>
      </w:pPr>
      <w:r>
        <w:rPr>
          <w:rFonts w:asciiTheme="minorEastAsia" w:hAnsiTheme="minorEastAsia" w:hint="eastAsia"/>
          <w:szCs w:val="24"/>
        </w:rPr>
        <w:t>（d）2015第一季度       （e）2015第二季度     （f）2015第三季度</w:t>
      </w:r>
    </w:p>
    <w:p w14:paraId="7667E214" w14:textId="77777777" w:rsidR="009C5AA8" w:rsidRDefault="009C5AA8" w:rsidP="009C5AA8">
      <w:pPr>
        <w:spacing w:line="360" w:lineRule="auto"/>
        <w:jc w:val="center"/>
        <w:rPr>
          <w:rFonts w:asciiTheme="minorEastAsia" w:hAnsiTheme="minorEastAsia"/>
          <w:szCs w:val="24"/>
        </w:rPr>
      </w:pPr>
      <w:r w:rsidRPr="00851E68">
        <w:rPr>
          <w:rFonts w:asciiTheme="minorEastAsia" w:hAnsiTheme="minorEastAsia"/>
          <w:noProof/>
          <w:szCs w:val="24"/>
        </w:rPr>
        <w:drawing>
          <wp:inline distT="0" distB="0" distL="0" distR="0" wp14:anchorId="734CDFEB" wp14:editId="67373DF1">
            <wp:extent cx="1751273" cy="1548000"/>
            <wp:effectExtent l="0" t="0" r="0" b="0"/>
            <wp:docPr id="20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4D504541" wp14:editId="1B7DAE60">
            <wp:extent cx="1751273" cy="1548000"/>
            <wp:effectExtent l="0" t="0" r="0" b="0"/>
            <wp:docPr id="20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r w:rsidRPr="00851E68">
        <w:rPr>
          <w:rFonts w:asciiTheme="minorEastAsia" w:hAnsiTheme="minorEastAsia"/>
          <w:noProof/>
          <w:szCs w:val="24"/>
        </w:rPr>
        <w:drawing>
          <wp:inline distT="0" distB="0" distL="0" distR="0" wp14:anchorId="3F975199" wp14:editId="2B222151">
            <wp:extent cx="1751273" cy="1548000"/>
            <wp:effectExtent l="0" t="0" r="0" b="0"/>
            <wp:docPr id="20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51273" cy="1548000"/>
                    </a:xfrm>
                    <a:prstGeom prst="rect">
                      <a:avLst/>
                    </a:prstGeom>
                    <a:noFill/>
                    <a:ln>
                      <a:noFill/>
                    </a:ln>
                    <a:effectLst/>
                    <a:extLst/>
                  </pic:spPr>
                </pic:pic>
              </a:graphicData>
            </a:graphic>
          </wp:inline>
        </w:drawing>
      </w:r>
    </w:p>
    <w:p w14:paraId="0A591E44" w14:textId="77777777" w:rsidR="009C5AA8" w:rsidRDefault="009C5AA8" w:rsidP="009C5AA8">
      <w:pPr>
        <w:spacing w:line="360" w:lineRule="auto"/>
        <w:ind w:firstLineChars="100" w:firstLine="240"/>
        <w:rPr>
          <w:rFonts w:asciiTheme="minorEastAsia" w:hAnsiTheme="minorEastAsia"/>
          <w:szCs w:val="24"/>
        </w:rPr>
      </w:pPr>
      <w:r>
        <w:rPr>
          <w:rFonts w:asciiTheme="minorEastAsia" w:hAnsiTheme="minorEastAsia" w:hint="eastAsia"/>
          <w:szCs w:val="24"/>
        </w:rPr>
        <w:t>（g）2015第四季度       （h）2016第一季度     （</w:t>
      </w:r>
      <w:proofErr w:type="spellStart"/>
      <w:r>
        <w:rPr>
          <w:rFonts w:asciiTheme="minorEastAsia" w:hAnsiTheme="minorEastAsia" w:hint="eastAsia"/>
          <w:szCs w:val="24"/>
        </w:rPr>
        <w:t>i</w:t>
      </w:r>
      <w:proofErr w:type="spellEnd"/>
      <w:r>
        <w:rPr>
          <w:rFonts w:asciiTheme="minorEastAsia" w:hAnsiTheme="minorEastAsia" w:hint="eastAsia"/>
          <w:szCs w:val="24"/>
        </w:rPr>
        <w:t>）2016第二季度</w:t>
      </w:r>
    </w:p>
    <w:p w14:paraId="17EADA11" w14:textId="77777777" w:rsidR="009C5AA8" w:rsidRDefault="009C5AA8" w:rsidP="009C5AA8">
      <w:pPr>
        <w:spacing w:line="360" w:lineRule="auto"/>
        <w:jc w:val="center"/>
        <w:rPr>
          <w:rFonts w:asciiTheme="minorEastAsia" w:hAnsiTheme="minorEastAsia"/>
          <w:szCs w:val="24"/>
        </w:rPr>
      </w:pPr>
      <w:r>
        <w:rPr>
          <w:rFonts w:asciiTheme="minorEastAsia" w:hAnsiTheme="minorEastAsia" w:hint="eastAsia"/>
          <w:szCs w:val="24"/>
        </w:rPr>
        <w:t>图</w:t>
      </w:r>
      <w:r w:rsidRPr="00AE30BC">
        <w:rPr>
          <w:rFonts w:asciiTheme="minorEastAsia" w:hAnsiTheme="minorEastAsia" w:hint="eastAsia"/>
          <w:szCs w:val="24"/>
        </w:rPr>
        <w:t xml:space="preserve">2-11 </w:t>
      </w:r>
      <w:r>
        <w:rPr>
          <w:rFonts w:asciiTheme="minorEastAsia" w:hAnsiTheme="minorEastAsia" w:hint="eastAsia"/>
          <w:szCs w:val="24"/>
        </w:rPr>
        <w:t>2014年第二季度到2016年第二季度的捕捞区域热度图</w:t>
      </w:r>
    </w:p>
    <w:p w14:paraId="27BC7CF8" w14:textId="77777777" w:rsidR="009C5AA8" w:rsidRPr="00BC7F8E" w:rsidRDefault="009C5AA8" w:rsidP="009C5AA8">
      <w:pPr>
        <w:spacing w:line="360" w:lineRule="auto"/>
        <w:rPr>
          <w:rFonts w:asciiTheme="minorEastAsia" w:hAnsiTheme="minorEastAsia"/>
          <w:szCs w:val="24"/>
        </w:rPr>
      </w:pPr>
      <w:r>
        <w:rPr>
          <w:rFonts w:asciiTheme="minorEastAsia" w:hAnsiTheme="minorEastAsia" w:hint="eastAsia"/>
          <w:szCs w:val="24"/>
        </w:rPr>
        <w:tab/>
        <w:t>图</w:t>
      </w:r>
      <w:r w:rsidRPr="00AE30BC">
        <w:rPr>
          <w:rFonts w:asciiTheme="minorEastAsia" w:hAnsiTheme="minorEastAsia" w:hint="eastAsia"/>
          <w:szCs w:val="24"/>
        </w:rPr>
        <w:t>2-11</w:t>
      </w:r>
      <w:r>
        <w:rPr>
          <w:rFonts w:asciiTheme="minorEastAsia" w:hAnsiTheme="minorEastAsia" w:hint="eastAsia"/>
          <w:szCs w:val="24"/>
        </w:rPr>
        <w:t>是按季度统计的捕捞强度分布图，可以看出捕捞区域确实存在东移趋势。比如从2014年至2016年的第二季度捕捞区热度（图2-11（a）（e）（</w:t>
      </w:r>
      <w:proofErr w:type="spellStart"/>
      <w:r>
        <w:rPr>
          <w:rFonts w:asciiTheme="minorEastAsia" w:hAnsiTheme="minorEastAsia" w:hint="eastAsia"/>
          <w:szCs w:val="24"/>
        </w:rPr>
        <w:t>i</w:t>
      </w:r>
      <w:proofErr w:type="spellEnd"/>
      <w:r>
        <w:rPr>
          <w:rFonts w:asciiTheme="minorEastAsia" w:hAnsiTheme="minorEastAsia" w:hint="eastAsia"/>
          <w:szCs w:val="24"/>
        </w:rPr>
        <w:t>））可以明显看出这一趋势。与图</w:t>
      </w:r>
      <w:r>
        <w:rPr>
          <w:rFonts w:hint="eastAsia"/>
          <w:noProof/>
          <w:szCs w:val="24"/>
        </w:rPr>
        <w:t>2-10</w:t>
      </w:r>
      <w:r>
        <w:rPr>
          <w:rFonts w:hint="eastAsia"/>
          <w:noProof/>
          <w:szCs w:val="24"/>
        </w:rPr>
        <w:t>的</w:t>
      </w:r>
      <w:r>
        <w:rPr>
          <w:rFonts w:asciiTheme="minorEastAsia" w:hAnsiTheme="minorEastAsia" w:hint="eastAsia"/>
          <w:szCs w:val="24"/>
        </w:rPr>
        <w:t>分析结果一致，说明渔民需要航行至更远的海域进行捕捞作业。这种行为一方面反映出近海捕捞资源不足，渔业资源枯竭；另一方面预示着捕捞成本的增加，可能会造成渔民生活水平下降、水产品价格上升、海洋环境进一步恶化。</w:t>
      </w:r>
    </w:p>
    <w:p w14:paraId="0512F1D1" w14:textId="77777777" w:rsidR="009C5AA8" w:rsidRPr="0073569B" w:rsidRDefault="009C5AA8" w:rsidP="009C5AA8">
      <w:pPr>
        <w:pStyle w:val="2"/>
        <w:spacing w:line="360" w:lineRule="auto"/>
      </w:pPr>
      <w:bookmarkStart w:id="81" w:name="_Toc508180159"/>
      <w:r w:rsidRPr="00BC7F8E">
        <w:rPr>
          <w:rFonts w:hint="eastAsia"/>
        </w:rPr>
        <w:t>本章小结</w:t>
      </w:r>
      <w:bookmarkEnd w:id="81"/>
    </w:p>
    <w:p w14:paraId="42D3897C" w14:textId="6E772B92" w:rsidR="009C5AA8" w:rsidRPr="00BC7F8E" w:rsidRDefault="009C5AA8" w:rsidP="009C5AA8">
      <w:pPr>
        <w:spacing w:line="360" w:lineRule="auto"/>
        <w:ind w:firstLine="420"/>
        <w:rPr>
          <w:rFonts w:asciiTheme="minorEastAsia" w:hAnsiTheme="minorEastAsia"/>
          <w:szCs w:val="24"/>
        </w:rPr>
      </w:pPr>
      <w:r w:rsidRPr="00BC7F8E">
        <w:rPr>
          <w:rFonts w:asciiTheme="minorEastAsia" w:hAnsiTheme="minorEastAsia" w:hint="eastAsia"/>
          <w:szCs w:val="24"/>
        </w:rPr>
        <w:t>本章提出了</w:t>
      </w:r>
      <w:r>
        <w:rPr>
          <w:rFonts w:asciiTheme="minorEastAsia" w:hAnsiTheme="minorEastAsia" w:hint="eastAsia"/>
          <w:szCs w:val="24"/>
        </w:rPr>
        <w:t>渔船捕捞行为识别算法。</w:t>
      </w:r>
      <w:r w:rsidRPr="00BC7F8E">
        <w:rPr>
          <w:rFonts w:asciiTheme="minorEastAsia" w:hAnsiTheme="minorEastAsia" w:hint="eastAsia"/>
          <w:szCs w:val="24"/>
        </w:rPr>
        <w:t>按照</w:t>
      </w:r>
      <w:r>
        <w:rPr>
          <w:rFonts w:asciiTheme="minorEastAsia" w:hAnsiTheme="minorEastAsia" w:hint="eastAsia"/>
          <w:szCs w:val="24"/>
        </w:rPr>
        <w:t>系统实现的顺序，依次介绍了数据</w:t>
      </w:r>
      <w:r w:rsidRPr="00BC7F8E">
        <w:rPr>
          <w:rFonts w:asciiTheme="minorEastAsia" w:hAnsiTheme="minorEastAsia" w:hint="eastAsia"/>
          <w:szCs w:val="24"/>
        </w:rPr>
        <w:lastRenderedPageBreak/>
        <w:t>处理、港口定位</w:t>
      </w:r>
      <w:r>
        <w:rPr>
          <w:rFonts w:asciiTheme="minorEastAsia" w:hAnsiTheme="minorEastAsia" w:hint="eastAsia"/>
          <w:szCs w:val="24"/>
        </w:rPr>
        <w:t>、</w:t>
      </w:r>
      <w:r w:rsidRPr="00BC7F8E">
        <w:rPr>
          <w:rFonts w:asciiTheme="minorEastAsia" w:hAnsiTheme="minorEastAsia" w:hint="eastAsia"/>
          <w:szCs w:val="24"/>
        </w:rPr>
        <w:t>航次划分、捕捞区识别</w:t>
      </w:r>
      <w:r>
        <w:rPr>
          <w:rFonts w:asciiTheme="minorEastAsia" w:hAnsiTheme="minorEastAsia" w:hint="eastAsia"/>
          <w:szCs w:val="24"/>
        </w:rPr>
        <w:t>四</w:t>
      </w:r>
      <w:r w:rsidRPr="00BC7F8E">
        <w:rPr>
          <w:rFonts w:asciiTheme="minorEastAsia" w:hAnsiTheme="minorEastAsia" w:hint="eastAsia"/>
          <w:szCs w:val="24"/>
        </w:rPr>
        <w:t>个</w:t>
      </w:r>
      <w:del w:id="82" w:author="ly w" w:date="2018-03-10T15:49:00Z">
        <w:r w:rsidRPr="00BC7F8E" w:rsidDel="0026747D">
          <w:rPr>
            <w:rFonts w:asciiTheme="minorEastAsia" w:hAnsiTheme="minorEastAsia" w:hint="eastAsia"/>
            <w:szCs w:val="24"/>
          </w:rPr>
          <w:delText>环节</w:delText>
        </w:r>
      </w:del>
      <w:ins w:id="83" w:author="ly w" w:date="2018-03-10T15:49:00Z">
        <w:r w:rsidR="0026747D">
          <w:rPr>
            <w:rFonts w:asciiTheme="minorEastAsia" w:hAnsiTheme="minorEastAsia" w:hint="eastAsia"/>
            <w:szCs w:val="24"/>
          </w:rPr>
          <w:t>模块</w:t>
        </w:r>
      </w:ins>
      <w:r>
        <w:rPr>
          <w:rFonts w:asciiTheme="minorEastAsia" w:hAnsiTheme="minorEastAsia" w:hint="eastAsia"/>
          <w:szCs w:val="24"/>
        </w:rPr>
        <w:t>，并对识别结果进行了验证和分析。通过与渔业</w:t>
      </w:r>
      <w:r w:rsidRPr="00BC7F8E">
        <w:rPr>
          <w:rFonts w:asciiTheme="minorEastAsia" w:hAnsiTheme="minorEastAsia" w:hint="eastAsia"/>
          <w:szCs w:val="24"/>
        </w:rPr>
        <w:t>经济数据对比</w:t>
      </w:r>
      <w:r>
        <w:rPr>
          <w:rFonts w:asciiTheme="minorEastAsia" w:hAnsiTheme="minorEastAsia" w:hint="eastAsia"/>
          <w:szCs w:val="24"/>
        </w:rPr>
        <w:t>并计算Pearson相关系数</w:t>
      </w:r>
      <w:r w:rsidRPr="00BC7F8E">
        <w:rPr>
          <w:rFonts w:asciiTheme="minorEastAsia" w:hAnsiTheme="minorEastAsia" w:hint="eastAsia"/>
          <w:szCs w:val="24"/>
        </w:rPr>
        <w:t>可以看出，</w:t>
      </w:r>
      <w:r>
        <w:rPr>
          <w:rFonts w:asciiTheme="minorEastAsia" w:hAnsiTheme="minorEastAsia" w:hint="eastAsia"/>
          <w:szCs w:val="24"/>
        </w:rPr>
        <w:t>算法的</w:t>
      </w:r>
      <w:r w:rsidRPr="00BC7F8E">
        <w:rPr>
          <w:rFonts w:asciiTheme="minorEastAsia" w:hAnsiTheme="minorEastAsia" w:hint="eastAsia"/>
          <w:szCs w:val="24"/>
        </w:rPr>
        <w:t>输出结果准确的</w:t>
      </w:r>
      <w:r>
        <w:rPr>
          <w:rFonts w:asciiTheme="minorEastAsia" w:hAnsiTheme="minorEastAsia" w:hint="eastAsia"/>
          <w:szCs w:val="24"/>
        </w:rPr>
        <w:t>识别了渔船的捕捞行为</w:t>
      </w:r>
      <w:r w:rsidRPr="00BC7F8E">
        <w:rPr>
          <w:rFonts w:asciiTheme="minorEastAsia" w:hAnsiTheme="minorEastAsia" w:hint="eastAsia"/>
          <w:szCs w:val="24"/>
        </w:rPr>
        <w:t>。</w:t>
      </w:r>
      <w:r>
        <w:rPr>
          <w:rFonts w:asciiTheme="minorEastAsia" w:hAnsiTheme="minorEastAsia" w:hint="eastAsia"/>
          <w:szCs w:val="24"/>
        </w:rPr>
        <w:t>统计的捕捞强度分布图能够反映出捕捞区域东移的趋势，这种变化表明近海渔业资源枯竭和渔民捕捞成本提高。</w:t>
      </w:r>
    </w:p>
    <w:p w14:paraId="484E3A7B" w14:textId="77777777" w:rsidR="001C04AD" w:rsidRPr="009C5AA8" w:rsidRDefault="00376F7C"/>
    <w:sectPr w:rsidR="001C04AD" w:rsidRPr="009C5AA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y w" w:date="2018-03-10T11:38:00Z" w:initials="lw">
    <w:p w14:paraId="54D3F78D" w14:textId="77777777" w:rsidR="00C32268" w:rsidRDefault="00C32268">
      <w:pPr>
        <w:pStyle w:val="ad"/>
        <w:rPr>
          <w:rFonts w:hint="eastAsia"/>
        </w:rPr>
      </w:pPr>
      <w:bookmarkStart w:id="3" w:name="_GoBack"/>
      <w:r>
        <w:rPr>
          <w:rStyle w:val="ac"/>
        </w:rPr>
        <w:annotationRef/>
      </w:r>
      <w:r>
        <w:rPr>
          <w:rFonts w:hint="eastAsia"/>
        </w:rPr>
        <w:t>加一句过渡</w:t>
      </w:r>
      <w:bookmarkEnd w:id="3"/>
    </w:p>
  </w:comment>
  <w:comment w:id="10" w:author="ly w" w:date="2018-03-10T11:39:00Z" w:initials="lw">
    <w:p w14:paraId="62CCBE01" w14:textId="77777777" w:rsidR="00C32268" w:rsidRDefault="00C32268">
      <w:pPr>
        <w:pStyle w:val="ad"/>
      </w:pPr>
      <w:r>
        <w:rPr>
          <w:rStyle w:val="ac"/>
        </w:rPr>
        <w:annotationRef/>
      </w:r>
      <w:r>
        <w:rPr>
          <w:rFonts w:hint="eastAsia"/>
        </w:rPr>
        <w:t>太笼统了</w:t>
      </w:r>
    </w:p>
  </w:comment>
  <w:comment w:id="26" w:author="ly w" w:date="2018-03-10T13:28:00Z" w:initials="lw">
    <w:p w14:paraId="0F09CEDA" w14:textId="06512B4F" w:rsidR="002F7A9D" w:rsidRDefault="002F7A9D">
      <w:pPr>
        <w:pStyle w:val="ad"/>
      </w:pPr>
      <w:r>
        <w:rPr>
          <w:rStyle w:val="ac"/>
        </w:rPr>
        <w:annotationRef/>
      </w:r>
    </w:p>
  </w:comment>
  <w:comment w:id="69" w:author="ly w" w:date="2018-03-10T15:34:00Z" w:initials="lw">
    <w:p w14:paraId="43C7BEE5" w14:textId="0A638FE1" w:rsidR="00B3499F" w:rsidRDefault="00B3499F">
      <w:pPr>
        <w:pStyle w:val="ad"/>
      </w:pPr>
      <w:r>
        <w:rPr>
          <w:rStyle w:val="ac"/>
        </w:rPr>
        <w:annotationRef/>
      </w:r>
      <w:r>
        <w:rPr>
          <w:rFonts w:hint="eastAsia"/>
        </w:rPr>
        <w:t>介绍一下数学形态学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D3F78D" w15:done="0"/>
  <w15:commentEx w15:paraId="62CCBE01" w15:done="0"/>
  <w15:commentEx w15:paraId="0F09CEDA" w15:done="0"/>
  <w15:commentEx w15:paraId="43C7B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D3F78D" w16cid:durableId="1E4E4252"/>
  <w16cid:commentId w16cid:paraId="62CCBE01" w16cid:durableId="1E4E4284"/>
  <w16cid:commentId w16cid:paraId="0F09CEDA" w16cid:durableId="1E4E5C17"/>
  <w16cid:commentId w16cid:paraId="43C7BEE5" w16cid:durableId="1E4E79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8857B" w14:textId="77777777" w:rsidR="00376F7C" w:rsidRDefault="00376F7C" w:rsidP="009C5AA8">
      <w:r>
        <w:separator/>
      </w:r>
    </w:p>
  </w:endnote>
  <w:endnote w:type="continuationSeparator" w:id="0">
    <w:p w14:paraId="7F1C9113" w14:textId="77777777" w:rsidR="00376F7C" w:rsidRDefault="00376F7C" w:rsidP="009C5AA8">
      <w:r>
        <w:continuationSeparator/>
      </w:r>
    </w:p>
  </w:endnote>
  <w:endnote w:id="1">
    <w:p w14:paraId="21FEA6DE" w14:textId="77777777" w:rsidR="009C5AA8" w:rsidRDefault="009C5AA8" w:rsidP="009C5AA8">
      <w:pPr>
        <w:pStyle w:val="a7"/>
      </w:pPr>
      <w:r>
        <w:rPr>
          <w:rStyle w:val="a9"/>
        </w:rPr>
        <w:endnoteRef/>
      </w:r>
      <w:r>
        <w:t xml:space="preserve"> </w:t>
      </w:r>
      <w:r>
        <w:rPr>
          <w:rFonts w:ascii="Arial" w:hAnsi="Arial" w:cs="Arial"/>
          <w:color w:val="000000"/>
          <w:sz w:val="20"/>
          <w:szCs w:val="20"/>
        </w:rPr>
        <w:t>Walker E, Bez N. A pioneer validation of a state-space model of vessel trajectories (VMS) with observers’ data[J]. Ecological Modelling, 2010, 221(17):2008-2017.</w:t>
      </w:r>
    </w:p>
  </w:endnote>
  <w:endnote w:id="2">
    <w:p w14:paraId="41545ACE" w14:textId="77777777" w:rsidR="009C5AA8" w:rsidRDefault="009C5AA8" w:rsidP="009C5AA8">
      <w:pPr>
        <w:pStyle w:val="a7"/>
      </w:pPr>
      <w:r>
        <w:rPr>
          <w:rStyle w:val="a9"/>
        </w:rPr>
        <w:endnoteRef/>
      </w:r>
      <w:r>
        <w:t xml:space="preserve"> </w:t>
      </w:r>
      <w:r>
        <w:rPr>
          <w:rFonts w:ascii="Arial" w:hAnsi="Arial" w:cs="Arial"/>
          <w:color w:val="000000"/>
          <w:sz w:val="20"/>
          <w:szCs w:val="20"/>
        </w:rPr>
        <w:t xml:space="preserve">Yuan J, Zheng Y, Zhang C, et al. T-drive: driving directions based on taxi trajectories[C]// </w:t>
      </w:r>
      <w:proofErr w:type="spellStart"/>
      <w:r>
        <w:rPr>
          <w:rFonts w:ascii="Arial" w:hAnsi="Arial" w:cs="Arial"/>
          <w:color w:val="000000"/>
          <w:sz w:val="20"/>
          <w:szCs w:val="20"/>
        </w:rPr>
        <w:t>Sigspatial</w:t>
      </w:r>
      <w:proofErr w:type="spellEnd"/>
      <w:r>
        <w:rPr>
          <w:rFonts w:ascii="Arial" w:hAnsi="Arial" w:cs="Arial"/>
          <w:color w:val="000000"/>
          <w:sz w:val="20"/>
          <w:szCs w:val="20"/>
        </w:rPr>
        <w:t xml:space="preserve"> International Conference on Advances in Geographic Information Systems. ACM, 2010:99-108.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4607A" w14:textId="77777777" w:rsidR="00376F7C" w:rsidRDefault="00376F7C" w:rsidP="009C5AA8">
      <w:r>
        <w:separator/>
      </w:r>
    </w:p>
  </w:footnote>
  <w:footnote w:type="continuationSeparator" w:id="0">
    <w:p w14:paraId="335F3642" w14:textId="77777777" w:rsidR="00376F7C" w:rsidRDefault="00376F7C" w:rsidP="009C5AA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 w">
    <w15:presenceInfo w15:providerId="Windows Live" w15:userId="5c6d40267f427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340F"/>
    <w:rsid w:val="00004F43"/>
    <w:rsid w:val="00020187"/>
    <w:rsid w:val="0002153F"/>
    <w:rsid w:val="0005473D"/>
    <w:rsid w:val="000B1553"/>
    <w:rsid w:val="000C3178"/>
    <w:rsid w:val="000D20B4"/>
    <w:rsid w:val="00172D36"/>
    <w:rsid w:val="00191F2C"/>
    <w:rsid w:val="001B1CD1"/>
    <w:rsid w:val="001C7536"/>
    <w:rsid w:val="0026747D"/>
    <w:rsid w:val="002F7A9D"/>
    <w:rsid w:val="00300AFA"/>
    <w:rsid w:val="003032AA"/>
    <w:rsid w:val="0032080A"/>
    <w:rsid w:val="00354991"/>
    <w:rsid w:val="00376F7C"/>
    <w:rsid w:val="003A55D3"/>
    <w:rsid w:val="00463AEE"/>
    <w:rsid w:val="004C67A5"/>
    <w:rsid w:val="004E109F"/>
    <w:rsid w:val="004E3C08"/>
    <w:rsid w:val="004F684B"/>
    <w:rsid w:val="00580F7B"/>
    <w:rsid w:val="005B455A"/>
    <w:rsid w:val="00604D88"/>
    <w:rsid w:val="00606BA7"/>
    <w:rsid w:val="00626538"/>
    <w:rsid w:val="0062690B"/>
    <w:rsid w:val="006307A2"/>
    <w:rsid w:val="006473E7"/>
    <w:rsid w:val="006869BA"/>
    <w:rsid w:val="0075582D"/>
    <w:rsid w:val="007B273F"/>
    <w:rsid w:val="007E68FA"/>
    <w:rsid w:val="00836299"/>
    <w:rsid w:val="00896F3D"/>
    <w:rsid w:val="008A731B"/>
    <w:rsid w:val="008F0BBE"/>
    <w:rsid w:val="00927931"/>
    <w:rsid w:val="00933EA8"/>
    <w:rsid w:val="00946783"/>
    <w:rsid w:val="00962B07"/>
    <w:rsid w:val="0098162F"/>
    <w:rsid w:val="0098465C"/>
    <w:rsid w:val="009B1AAF"/>
    <w:rsid w:val="009C5AA8"/>
    <w:rsid w:val="00A20535"/>
    <w:rsid w:val="00A260A9"/>
    <w:rsid w:val="00A43DF7"/>
    <w:rsid w:val="00A63F3B"/>
    <w:rsid w:val="00A74156"/>
    <w:rsid w:val="00AC4AE3"/>
    <w:rsid w:val="00AE7C84"/>
    <w:rsid w:val="00B12F47"/>
    <w:rsid w:val="00B3499F"/>
    <w:rsid w:val="00B45E93"/>
    <w:rsid w:val="00B84DEA"/>
    <w:rsid w:val="00B9297C"/>
    <w:rsid w:val="00B97180"/>
    <w:rsid w:val="00BC13DF"/>
    <w:rsid w:val="00C2340F"/>
    <w:rsid w:val="00C32268"/>
    <w:rsid w:val="00C60B9E"/>
    <w:rsid w:val="00CC38E3"/>
    <w:rsid w:val="00CD708D"/>
    <w:rsid w:val="00CF329C"/>
    <w:rsid w:val="00CF5F3A"/>
    <w:rsid w:val="00D11661"/>
    <w:rsid w:val="00D30781"/>
    <w:rsid w:val="00D92196"/>
    <w:rsid w:val="00DB0B74"/>
    <w:rsid w:val="00DB3FEB"/>
    <w:rsid w:val="00DC1897"/>
    <w:rsid w:val="00DF6339"/>
    <w:rsid w:val="00E4007E"/>
    <w:rsid w:val="00EA5A43"/>
    <w:rsid w:val="00EC1D92"/>
    <w:rsid w:val="00F1089F"/>
    <w:rsid w:val="00F36C8E"/>
    <w:rsid w:val="00FB6F42"/>
    <w:rsid w:val="00FC0BFF"/>
    <w:rsid w:val="00FE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21230"/>
  <w15:docId w15:val="{AA7260DE-CDE1-4D3A-B370-7E32D403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5AA8"/>
    <w:pPr>
      <w:widowControl w:val="0"/>
      <w:jc w:val="both"/>
    </w:pPr>
    <w:rPr>
      <w:sz w:val="24"/>
    </w:rPr>
  </w:style>
  <w:style w:type="paragraph" w:styleId="1">
    <w:name w:val="heading 1"/>
    <w:basedOn w:val="a"/>
    <w:next w:val="a"/>
    <w:link w:val="10"/>
    <w:uiPriority w:val="9"/>
    <w:qFormat/>
    <w:rsid w:val="009C5AA8"/>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9C5AA8"/>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9C5AA8"/>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5A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5AA8"/>
    <w:rPr>
      <w:sz w:val="18"/>
      <w:szCs w:val="18"/>
    </w:rPr>
  </w:style>
  <w:style w:type="paragraph" w:styleId="a5">
    <w:name w:val="footer"/>
    <w:basedOn w:val="a"/>
    <w:link w:val="a6"/>
    <w:uiPriority w:val="99"/>
    <w:unhideWhenUsed/>
    <w:rsid w:val="009C5AA8"/>
    <w:pPr>
      <w:tabs>
        <w:tab w:val="center" w:pos="4153"/>
        <w:tab w:val="right" w:pos="8306"/>
      </w:tabs>
      <w:snapToGrid w:val="0"/>
      <w:jc w:val="left"/>
    </w:pPr>
    <w:rPr>
      <w:sz w:val="18"/>
      <w:szCs w:val="18"/>
    </w:rPr>
  </w:style>
  <w:style w:type="character" w:customStyle="1" w:styleId="a6">
    <w:name w:val="页脚 字符"/>
    <w:basedOn w:val="a0"/>
    <w:link w:val="a5"/>
    <w:uiPriority w:val="99"/>
    <w:rsid w:val="009C5AA8"/>
    <w:rPr>
      <w:sz w:val="18"/>
      <w:szCs w:val="18"/>
    </w:rPr>
  </w:style>
  <w:style w:type="character" w:customStyle="1" w:styleId="10">
    <w:name w:val="标题 1 字符"/>
    <w:basedOn w:val="a0"/>
    <w:link w:val="1"/>
    <w:uiPriority w:val="9"/>
    <w:rsid w:val="009C5AA8"/>
    <w:rPr>
      <w:rFonts w:eastAsia="黑体"/>
      <w:b/>
      <w:bCs/>
      <w:kern w:val="44"/>
      <w:sz w:val="32"/>
      <w:szCs w:val="44"/>
    </w:rPr>
  </w:style>
  <w:style w:type="character" w:customStyle="1" w:styleId="20">
    <w:name w:val="标题 2 字符"/>
    <w:basedOn w:val="a0"/>
    <w:link w:val="2"/>
    <w:uiPriority w:val="9"/>
    <w:rsid w:val="009C5AA8"/>
    <w:rPr>
      <w:rFonts w:asciiTheme="majorHAnsi" w:eastAsia="黑体" w:hAnsiTheme="majorHAnsi" w:cstheme="majorBidi"/>
      <w:b/>
      <w:bCs/>
      <w:sz w:val="28"/>
      <w:szCs w:val="32"/>
    </w:rPr>
  </w:style>
  <w:style w:type="character" w:customStyle="1" w:styleId="30">
    <w:name w:val="标题 3 字符"/>
    <w:basedOn w:val="a0"/>
    <w:link w:val="3"/>
    <w:uiPriority w:val="9"/>
    <w:rsid w:val="009C5AA8"/>
    <w:rPr>
      <w:b/>
      <w:bCs/>
      <w:sz w:val="24"/>
      <w:szCs w:val="32"/>
    </w:rPr>
  </w:style>
  <w:style w:type="paragraph" w:styleId="a7">
    <w:name w:val="endnote text"/>
    <w:basedOn w:val="a"/>
    <w:link w:val="a8"/>
    <w:uiPriority w:val="99"/>
    <w:semiHidden/>
    <w:unhideWhenUsed/>
    <w:rsid w:val="009C5AA8"/>
    <w:pPr>
      <w:snapToGrid w:val="0"/>
      <w:jc w:val="left"/>
    </w:pPr>
  </w:style>
  <w:style w:type="character" w:customStyle="1" w:styleId="a8">
    <w:name w:val="尾注文本 字符"/>
    <w:basedOn w:val="a0"/>
    <w:link w:val="a7"/>
    <w:uiPriority w:val="99"/>
    <w:semiHidden/>
    <w:rsid w:val="009C5AA8"/>
    <w:rPr>
      <w:sz w:val="24"/>
    </w:rPr>
  </w:style>
  <w:style w:type="character" w:styleId="a9">
    <w:name w:val="endnote reference"/>
    <w:basedOn w:val="a0"/>
    <w:uiPriority w:val="99"/>
    <w:semiHidden/>
    <w:unhideWhenUsed/>
    <w:rsid w:val="009C5AA8"/>
    <w:rPr>
      <w:vertAlign w:val="superscript"/>
    </w:rPr>
  </w:style>
  <w:style w:type="paragraph" w:styleId="aa">
    <w:name w:val="Balloon Text"/>
    <w:basedOn w:val="a"/>
    <w:link w:val="ab"/>
    <w:uiPriority w:val="99"/>
    <w:semiHidden/>
    <w:unhideWhenUsed/>
    <w:rsid w:val="009C5AA8"/>
    <w:rPr>
      <w:sz w:val="18"/>
      <w:szCs w:val="18"/>
    </w:rPr>
  </w:style>
  <w:style w:type="character" w:customStyle="1" w:styleId="ab">
    <w:name w:val="批注框文本 字符"/>
    <w:basedOn w:val="a0"/>
    <w:link w:val="aa"/>
    <w:uiPriority w:val="99"/>
    <w:semiHidden/>
    <w:rsid w:val="009C5AA8"/>
    <w:rPr>
      <w:sz w:val="18"/>
      <w:szCs w:val="18"/>
    </w:rPr>
  </w:style>
  <w:style w:type="character" w:styleId="ac">
    <w:name w:val="annotation reference"/>
    <w:basedOn w:val="a0"/>
    <w:uiPriority w:val="99"/>
    <w:semiHidden/>
    <w:unhideWhenUsed/>
    <w:rsid w:val="00C32268"/>
    <w:rPr>
      <w:sz w:val="21"/>
      <w:szCs w:val="21"/>
    </w:rPr>
  </w:style>
  <w:style w:type="paragraph" w:styleId="ad">
    <w:name w:val="annotation text"/>
    <w:basedOn w:val="a"/>
    <w:link w:val="ae"/>
    <w:uiPriority w:val="99"/>
    <w:semiHidden/>
    <w:unhideWhenUsed/>
    <w:rsid w:val="00C32268"/>
    <w:pPr>
      <w:jc w:val="left"/>
    </w:pPr>
  </w:style>
  <w:style w:type="character" w:customStyle="1" w:styleId="ae">
    <w:name w:val="批注文字 字符"/>
    <w:basedOn w:val="a0"/>
    <w:link w:val="ad"/>
    <w:uiPriority w:val="99"/>
    <w:semiHidden/>
    <w:rsid w:val="00C32268"/>
    <w:rPr>
      <w:sz w:val="24"/>
    </w:rPr>
  </w:style>
  <w:style w:type="paragraph" w:styleId="af">
    <w:name w:val="annotation subject"/>
    <w:basedOn w:val="ad"/>
    <w:next w:val="ad"/>
    <w:link w:val="af0"/>
    <w:uiPriority w:val="99"/>
    <w:semiHidden/>
    <w:unhideWhenUsed/>
    <w:rsid w:val="00C32268"/>
    <w:rPr>
      <w:b/>
      <w:bCs/>
    </w:rPr>
  </w:style>
  <w:style w:type="character" w:customStyle="1" w:styleId="af0">
    <w:name w:val="批注主题 字符"/>
    <w:basedOn w:val="ae"/>
    <w:link w:val="af"/>
    <w:uiPriority w:val="99"/>
    <w:semiHidden/>
    <w:rsid w:val="00C32268"/>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emf"/><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D7893-64C8-42A3-9A29-6EE8A2FA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12</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zhenyong</dc:creator>
  <cp:keywords/>
  <dc:description/>
  <cp:lastModifiedBy>ly w</cp:lastModifiedBy>
  <cp:revision>5</cp:revision>
  <dcterms:created xsi:type="dcterms:W3CDTF">2018-03-10T02:57:00Z</dcterms:created>
  <dcterms:modified xsi:type="dcterms:W3CDTF">2018-03-10T07:54:00Z</dcterms:modified>
</cp:coreProperties>
</file>